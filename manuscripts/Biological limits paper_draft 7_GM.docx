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138E" w14:textId="2FB6B843" w:rsidR="005B15F0" w:rsidRPr="00C0109C" w:rsidRDefault="00142044" w:rsidP="003E6786">
      <w:pPr>
        <w:pStyle w:val="Ahead"/>
      </w:pPr>
      <w:r w:rsidRPr="00C0109C">
        <w:t>Biological</w:t>
      </w:r>
      <w:r w:rsidR="005B15F0" w:rsidRPr="00C0109C">
        <w:t xml:space="preserve"> limits</w:t>
      </w:r>
      <w:r w:rsidR="00886897" w:rsidRPr="00C0109C">
        <w:t xml:space="preserve"> to longevity</w:t>
      </w:r>
      <w:r w:rsidR="00601995" w:rsidRPr="00C0109C">
        <w:t xml:space="preserve"> do not explain the </w:t>
      </w:r>
      <w:r w:rsidR="005B15F0" w:rsidRPr="00C0109C">
        <w:t xml:space="preserve">recent slowdown in </w:t>
      </w:r>
      <w:r w:rsidR="00601995" w:rsidRPr="00C0109C">
        <w:t xml:space="preserve">UK </w:t>
      </w:r>
      <w:r w:rsidR="005B15F0" w:rsidRPr="00C0109C">
        <w:t>life expectancy</w:t>
      </w:r>
    </w:p>
    <w:p w14:paraId="653E87E0" w14:textId="0D2077C1" w:rsidR="004B750C" w:rsidRDefault="004B750C" w:rsidP="00E173E2">
      <w:pPr>
        <w:rPr>
          <w:lang w:eastAsia="en-GB"/>
        </w:rPr>
      </w:pPr>
    </w:p>
    <w:p w14:paraId="768EC78F" w14:textId="0C9730F8" w:rsidR="0096637B" w:rsidRDefault="0096637B" w:rsidP="00E173E2">
      <w:pPr>
        <w:rPr>
          <w:vertAlign w:val="superscript"/>
          <w:lang w:eastAsia="en-GB"/>
        </w:rPr>
      </w:pPr>
      <w:r>
        <w:rPr>
          <w:lang w:eastAsia="en-GB"/>
        </w:rPr>
        <w:t>Devine RE</w:t>
      </w:r>
      <w:r w:rsidR="00041315" w:rsidRPr="00041315">
        <w:rPr>
          <w:vertAlign w:val="superscript"/>
          <w:lang w:eastAsia="en-GB"/>
        </w:rPr>
        <w:t>1</w:t>
      </w:r>
      <w:r>
        <w:rPr>
          <w:lang w:eastAsia="en-GB"/>
        </w:rPr>
        <w:t>, McCartney G</w:t>
      </w:r>
      <w:r w:rsidR="00041315" w:rsidRPr="00041315">
        <w:rPr>
          <w:vertAlign w:val="superscript"/>
          <w:lang w:eastAsia="en-GB"/>
        </w:rPr>
        <w:t>1</w:t>
      </w:r>
      <w:r>
        <w:rPr>
          <w:lang w:eastAsia="en-GB"/>
        </w:rPr>
        <w:t>, Minton J</w:t>
      </w:r>
      <w:r w:rsidR="00041315" w:rsidRPr="00041315">
        <w:rPr>
          <w:vertAlign w:val="superscript"/>
          <w:lang w:eastAsia="en-GB"/>
        </w:rPr>
        <w:t>1</w:t>
      </w:r>
    </w:p>
    <w:p w14:paraId="5394E9DC" w14:textId="77777777" w:rsidR="0022718B" w:rsidRDefault="0022718B" w:rsidP="00E173E2">
      <w:pPr>
        <w:rPr>
          <w:vertAlign w:val="superscript"/>
          <w:lang w:eastAsia="en-GB"/>
        </w:rPr>
      </w:pPr>
    </w:p>
    <w:p w14:paraId="55AA9807" w14:textId="6392CC48" w:rsidR="00041315" w:rsidRPr="0022718B" w:rsidRDefault="0022718B" w:rsidP="0022718B">
      <w:pPr>
        <w:rPr>
          <w:sz w:val="20"/>
          <w:lang w:eastAsia="en-GB"/>
        </w:rPr>
      </w:pPr>
      <w:r>
        <w:rPr>
          <w:lang w:eastAsia="en-GB"/>
        </w:rPr>
        <w:t>1.</w:t>
      </w:r>
      <w:r w:rsidR="00041315" w:rsidRPr="0022718B">
        <w:rPr>
          <w:sz w:val="20"/>
          <w:lang w:eastAsia="en-GB"/>
        </w:rPr>
        <w:t xml:space="preserve">NHS Health Scotland, Meridian Court, </w:t>
      </w:r>
      <w:r>
        <w:rPr>
          <w:sz w:val="20"/>
          <w:lang w:eastAsia="en-GB"/>
        </w:rPr>
        <w:t xml:space="preserve">5 Cadogan Street, </w:t>
      </w:r>
      <w:r w:rsidR="00041315" w:rsidRPr="0022718B">
        <w:rPr>
          <w:sz w:val="20"/>
          <w:lang w:eastAsia="en-GB"/>
        </w:rPr>
        <w:t xml:space="preserve">Glasgow. G2 </w:t>
      </w:r>
      <w:r>
        <w:rPr>
          <w:sz w:val="20"/>
          <w:lang w:eastAsia="en-GB"/>
        </w:rPr>
        <w:t>6QQ.</w:t>
      </w:r>
    </w:p>
    <w:p w14:paraId="69C8C53B" w14:textId="77777777" w:rsidR="00041315" w:rsidRPr="00EC32A0" w:rsidRDefault="00041315" w:rsidP="00041315">
      <w:pPr>
        <w:pStyle w:val="ListParagraph"/>
        <w:rPr>
          <w:sz w:val="22"/>
          <w:lang w:eastAsia="en-GB"/>
        </w:rPr>
      </w:pPr>
    </w:p>
    <w:p w14:paraId="6041BE47" w14:textId="7074E5C3" w:rsidR="009146FD" w:rsidRPr="00EC32A0" w:rsidRDefault="00886897" w:rsidP="006021EE">
      <w:pPr>
        <w:pStyle w:val="Bhead"/>
        <w:rPr>
          <w:sz w:val="28"/>
        </w:rPr>
      </w:pPr>
      <w:bookmarkStart w:id="0" w:name="_s9cfru3p68f2"/>
      <w:bookmarkEnd w:id="0"/>
      <w:r w:rsidRPr="00EC32A0">
        <w:rPr>
          <w:sz w:val="28"/>
        </w:rPr>
        <w:t>WORD COUNT</w:t>
      </w:r>
      <w:r w:rsidR="009146FD" w:rsidRPr="00EC32A0">
        <w:rPr>
          <w:sz w:val="28"/>
        </w:rPr>
        <w:t xml:space="preserve"> (paper)</w:t>
      </w:r>
      <w:r w:rsidRPr="00EC32A0">
        <w:rPr>
          <w:sz w:val="28"/>
        </w:rPr>
        <w:t>:</w:t>
      </w:r>
      <w:r w:rsidR="00041315" w:rsidRPr="00EC32A0">
        <w:rPr>
          <w:sz w:val="28"/>
        </w:rPr>
        <w:t xml:space="preserve"> 2363</w:t>
      </w:r>
      <w:r w:rsidR="00EC32A0">
        <w:rPr>
          <w:sz w:val="28"/>
        </w:rPr>
        <w:t xml:space="preserve"> (max allowed 2500)</w:t>
      </w:r>
    </w:p>
    <w:p w14:paraId="4ABB2430" w14:textId="2069A1A2" w:rsidR="00A07AFF" w:rsidRPr="00EC32A0" w:rsidRDefault="009146FD" w:rsidP="006021EE">
      <w:pPr>
        <w:pStyle w:val="Bhead"/>
        <w:rPr>
          <w:sz w:val="28"/>
        </w:rPr>
      </w:pPr>
      <w:r w:rsidRPr="00EC32A0">
        <w:rPr>
          <w:sz w:val="28"/>
        </w:rPr>
        <w:t>WORD COUNT (abstract):</w:t>
      </w:r>
      <w:r w:rsidR="00041315" w:rsidRPr="00EC32A0">
        <w:rPr>
          <w:sz w:val="28"/>
        </w:rPr>
        <w:t xml:space="preserve"> </w:t>
      </w:r>
      <w:r w:rsidR="00EC32A0" w:rsidRPr="00EC32A0">
        <w:rPr>
          <w:sz w:val="28"/>
        </w:rPr>
        <w:t>272 (needs cut down to 250)</w:t>
      </w:r>
    </w:p>
    <w:p w14:paraId="0339CA83" w14:textId="189A2239" w:rsidR="00886897" w:rsidRPr="00886897" w:rsidRDefault="009146FD" w:rsidP="00886897">
      <w:pPr>
        <w:rPr>
          <w:lang w:eastAsia="en-GB"/>
        </w:rPr>
      </w:pPr>
      <w:r w:rsidRPr="00886897">
        <w:rPr>
          <w:noProof/>
          <w:lang w:eastAsia="en-GB"/>
        </w:rPr>
        <mc:AlternateContent>
          <mc:Choice Requires="wps">
            <w:drawing>
              <wp:anchor distT="45720" distB="45720" distL="114300" distR="114300" simplePos="0" relativeHeight="251659264" behindDoc="0" locked="0" layoutInCell="1" allowOverlap="1" wp14:anchorId="461BC8F0" wp14:editId="778C6403">
                <wp:simplePos x="0" y="0"/>
                <wp:positionH relativeFrom="column">
                  <wp:posOffset>-45085</wp:posOffset>
                </wp:positionH>
                <wp:positionV relativeFrom="paragraph">
                  <wp:posOffset>257810</wp:posOffset>
                </wp:positionV>
                <wp:extent cx="5429250" cy="3733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733800"/>
                        </a:xfrm>
                        <a:prstGeom prst="rect">
                          <a:avLst/>
                        </a:prstGeom>
                        <a:solidFill>
                          <a:srgbClr val="FFFFFF"/>
                        </a:solidFill>
                        <a:ln w="9525">
                          <a:solidFill>
                            <a:srgbClr val="000000"/>
                          </a:solidFill>
                          <a:miter lim="800000"/>
                          <a:headEnd/>
                          <a:tailEnd/>
                        </a:ln>
                      </wps:spPr>
                      <wps:txbx>
                        <w:txbxContent>
                          <w:p w14:paraId="4959E351" w14:textId="77777777" w:rsidR="00041315" w:rsidRPr="006423AB" w:rsidRDefault="00041315" w:rsidP="00041315">
                            <w:pPr>
                              <w:pStyle w:val="BodyText1"/>
                              <w:spacing w:before="40" w:after="40"/>
                              <w:rPr>
                                <w:b/>
                                <w:i/>
                                <w:sz w:val="22"/>
                                <w:szCs w:val="22"/>
                                <w:lang w:val="en"/>
                              </w:rPr>
                            </w:pPr>
                            <w:r w:rsidRPr="006423AB">
                              <w:rPr>
                                <w:b/>
                                <w:i/>
                                <w:sz w:val="22"/>
                                <w:szCs w:val="22"/>
                                <w:lang w:val="en"/>
                              </w:rPr>
                              <w:t>What is already known on this subject:</w:t>
                            </w:r>
                          </w:p>
                          <w:p w14:paraId="78E2D034" w14:textId="77777777" w:rsidR="006423AB" w:rsidRPr="006423AB" w:rsidRDefault="006423AB" w:rsidP="006423AB">
                            <w:pPr>
                              <w:pStyle w:val="BodyText1"/>
                              <w:rPr>
                                <w:color w:val="000000"/>
                                <w:sz w:val="22"/>
                                <w:szCs w:val="22"/>
                                <w:lang w:eastAsia="en-US"/>
                              </w:rPr>
                            </w:pPr>
                            <w:r w:rsidRPr="006423AB">
                              <w:rPr>
                                <w:sz w:val="22"/>
                                <w:szCs w:val="22"/>
                              </w:rPr>
                              <w:t>Since 2012-14, the previously steady rate of improvement in life expectancy in the UK has begun to slow down.  The underlying changes in mortality trends has affected men and women, and are exacerbating health inequalities.  Some commentators have responded that this slowdown in life expectancy improvement may be due to the human species reaching a natural biological limit to longevity.</w:t>
                            </w:r>
                          </w:p>
                          <w:p w14:paraId="795EEC52" w14:textId="77777777" w:rsidR="00041315" w:rsidRPr="006423AB" w:rsidRDefault="00041315" w:rsidP="00041315">
                            <w:pPr>
                              <w:pStyle w:val="BodyText1"/>
                              <w:spacing w:before="40" w:after="40"/>
                              <w:rPr>
                                <w:b/>
                                <w:i/>
                                <w:sz w:val="22"/>
                                <w:szCs w:val="22"/>
                                <w:lang w:val="en"/>
                              </w:rPr>
                            </w:pPr>
                            <w:r w:rsidRPr="006423AB">
                              <w:rPr>
                                <w:sz w:val="22"/>
                                <w:szCs w:val="22"/>
                                <w:lang w:val="en"/>
                              </w:rPr>
                              <w:br/>
                            </w:r>
                            <w:r w:rsidRPr="006423AB">
                              <w:rPr>
                                <w:b/>
                                <w:i/>
                                <w:sz w:val="22"/>
                                <w:szCs w:val="22"/>
                                <w:lang w:val="en"/>
                              </w:rPr>
                              <w:t>What this study adds:</w:t>
                            </w:r>
                          </w:p>
                          <w:p w14:paraId="499D034B" w14:textId="77777777" w:rsidR="00041315" w:rsidRPr="00B67CC4" w:rsidRDefault="00041315" w:rsidP="00041315">
                            <w:pPr>
                              <w:pStyle w:val="BodyText1"/>
                              <w:spacing w:before="40" w:after="40"/>
                              <w:rPr>
                                <w:rFonts w:eastAsia="Times New Roman"/>
                                <w:sz w:val="22"/>
                                <w:szCs w:val="20"/>
                              </w:rPr>
                            </w:pPr>
                            <w:r w:rsidRPr="006423AB">
                              <w:rPr>
                                <w:sz w:val="22"/>
                                <w:szCs w:val="22"/>
                                <w:lang w:val="en"/>
                              </w:rPr>
                              <w:t>This study brings together theory and data to provide evidence that the recent stall in improvement in life expectancy in the UK is not due to a biological limit.  We show an average of substantial and consistent improvement in life expectancy across a group of high income countries and that the UK is dropping to a position of below average life expectancy among a group of comparator countries.  This, in the context of other recently published work, requires we find alternative explanations for the life expectancy stall in the UK, other than biological limit.</w:t>
                            </w:r>
                            <w:r w:rsidRPr="006423AB">
                              <w:rPr>
                                <w:sz w:val="22"/>
                                <w:szCs w:val="22"/>
                                <w:lang w:val="en"/>
                              </w:rPr>
                              <w:br/>
                            </w:r>
                          </w:p>
                          <w:p w14:paraId="53BC9AD6" w14:textId="4CDFCCFB" w:rsidR="00886897" w:rsidRDefault="008868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BC8F0" id="_x0000_t202" coordsize="21600,21600" o:spt="202" path="m,l,21600r21600,l21600,xe">
                <v:stroke joinstyle="miter"/>
                <v:path gradientshapeok="t" o:connecttype="rect"/>
              </v:shapetype>
              <v:shape id="Text Box 2" o:spid="_x0000_s1026" type="#_x0000_t202" style="position:absolute;margin-left:-3.55pt;margin-top:20.3pt;width:427.5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">
                <v:textbox>
                  <w:txbxContent>
                    <w:p w14:paraId="4959E351" w14:textId="77777777" w:rsidR="00041315" w:rsidRPr="006423AB" w:rsidRDefault="00041315" w:rsidP="00041315">
                      <w:pPr>
                        <w:pStyle w:val="BodyText1"/>
                        <w:spacing w:before="40" w:after="40"/>
                        <w:rPr>
                          <w:b/>
                          <w:i/>
                          <w:sz w:val="22"/>
                          <w:szCs w:val="22"/>
                          <w:lang w:val="en"/>
                        </w:rPr>
                      </w:pPr>
                      <w:r w:rsidRPr="006423AB">
                        <w:rPr>
                          <w:b/>
                          <w:i/>
                          <w:sz w:val="22"/>
                          <w:szCs w:val="22"/>
                          <w:lang w:val="en"/>
                        </w:rPr>
                        <w:t>What is already known on this subject:</w:t>
                      </w:r>
                    </w:p>
                    <w:p w14:paraId="78E2D034" w14:textId="77777777" w:rsidR="006423AB" w:rsidRPr="006423AB" w:rsidRDefault="006423AB" w:rsidP="006423AB">
                      <w:pPr>
                        <w:pStyle w:val="BodyText1"/>
                        <w:rPr>
                          <w:color w:val="000000"/>
                          <w:sz w:val="22"/>
                          <w:szCs w:val="22"/>
                          <w:lang w:eastAsia="en-US"/>
                        </w:rPr>
                      </w:pPr>
                      <w:r w:rsidRPr="006423AB">
                        <w:rPr>
                          <w:sz w:val="22"/>
                          <w:szCs w:val="22"/>
                        </w:rPr>
                        <w:t>Since 2012-14, the previously steady rate of improvement in life expectancy in the UK has begun to slow down.  The underlying changes in mortality trends has affected men and women, and are exacerbating health inequalities.  Some commentators have responded that this slowdown in life expectancy improvement may be due to the human species reaching a natural biological limit to longevity.</w:t>
                      </w:r>
                    </w:p>
                    <w:p w14:paraId="795EEC52" w14:textId="77777777" w:rsidR="00041315" w:rsidRPr="006423AB" w:rsidRDefault="00041315" w:rsidP="00041315">
                      <w:pPr>
                        <w:pStyle w:val="BodyText1"/>
                        <w:spacing w:before="40" w:after="40"/>
                        <w:rPr>
                          <w:b/>
                          <w:i/>
                          <w:sz w:val="22"/>
                          <w:szCs w:val="22"/>
                          <w:lang w:val="en"/>
                        </w:rPr>
                      </w:pPr>
                      <w:r w:rsidRPr="006423AB">
                        <w:rPr>
                          <w:sz w:val="22"/>
                          <w:szCs w:val="22"/>
                          <w:lang w:val="en"/>
                        </w:rPr>
                        <w:br/>
                      </w:r>
                      <w:r w:rsidRPr="006423AB">
                        <w:rPr>
                          <w:b/>
                          <w:i/>
                          <w:sz w:val="22"/>
                          <w:szCs w:val="22"/>
                          <w:lang w:val="en"/>
                        </w:rPr>
                        <w:t>What this study adds:</w:t>
                      </w:r>
                    </w:p>
                    <w:p w14:paraId="499D034B" w14:textId="77777777" w:rsidR="00041315" w:rsidRPr="00B67CC4" w:rsidRDefault="00041315" w:rsidP="00041315">
                      <w:pPr>
                        <w:pStyle w:val="BodyText1"/>
                        <w:spacing w:before="40" w:after="40"/>
                        <w:rPr>
                          <w:rFonts w:eastAsia="Times New Roman"/>
                          <w:sz w:val="22"/>
                          <w:szCs w:val="20"/>
                        </w:rPr>
                      </w:pPr>
                      <w:r w:rsidRPr="006423AB">
                        <w:rPr>
                          <w:sz w:val="22"/>
                          <w:szCs w:val="22"/>
                          <w:lang w:val="en"/>
                        </w:rPr>
                        <w:t>This study brings together theory and data to provide evidence that the recent stall in improvement in life expectancy in the UK is not due to a biological limit.  We show an average of substantial and consistent improvement in life expectancy across a group of high income countries and that the UK is dropping to a position of below average life expectancy among a group of comparator countries.  This, in the context of other recently published work, requires we find alternative explanations for the life expectancy stall in the UK, other than biological limit.</w:t>
                      </w:r>
                      <w:r w:rsidRPr="006423AB">
                        <w:rPr>
                          <w:sz w:val="22"/>
                          <w:szCs w:val="22"/>
                          <w:lang w:val="en"/>
                        </w:rPr>
                        <w:br/>
                      </w:r>
                    </w:p>
                    <w:p w14:paraId="53BC9AD6" w14:textId="4CDFCCFB" w:rsidR="00886897" w:rsidRDefault="00886897"/>
                  </w:txbxContent>
                </v:textbox>
                <w10:wrap type="square"/>
              </v:shape>
            </w:pict>
          </mc:Fallback>
        </mc:AlternateContent>
      </w:r>
    </w:p>
    <w:p w14:paraId="001476ED" w14:textId="77777777" w:rsidR="00041315" w:rsidRDefault="00041315" w:rsidP="006021EE">
      <w:pPr>
        <w:pStyle w:val="Bhead"/>
      </w:pPr>
    </w:p>
    <w:p w14:paraId="7708C85D" w14:textId="401A7E5C" w:rsidR="00C82F68" w:rsidRPr="00184141" w:rsidRDefault="00A07AFF" w:rsidP="006021EE">
      <w:pPr>
        <w:pStyle w:val="Bhead"/>
      </w:pPr>
      <w:r w:rsidRPr="00184141">
        <w:t>Abstract</w:t>
      </w:r>
    </w:p>
    <w:p w14:paraId="746DFB1E" w14:textId="77777777" w:rsidR="006021EE" w:rsidRPr="00184141" w:rsidRDefault="006021EE" w:rsidP="006021EE">
      <w:pPr>
        <w:rPr>
          <w:lang w:eastAsia="en-GB"/>
        </w:rPr>
      </w:pPr>
    </w:p>
    <w:p w14:paraId="6E1BEB30" w14:textId="76245F64" w:rsidR="00A07AFF" w:rsidRPr="00184141" w:rsidRDefault="00DE5598" w:rsidP="006021EE">
      <w:pPr>
        <w:pStyle w:val="Chead"/>
      </w:pPr>
      <w:r>
        <w:t>Background</w:t>
      </w:r>
    </w:p>
    <w:p w14:paraId="21107EA6" w14:textId="73FD6F86" w:rsidR="00A07AFF" w:rsidRPr="00184141" w:rsidRDefault="00A07AFF" w:rsidP="006021EE">
      <w:pPr>
        <w:pStyle w:val="BodyText1"/>
      </w:pPr>
      <w:r w:rsidRPr="00184141">
        <w:t>In the UK there has been a notable slowdown in rates of improvement in lif</w:t>
      </w:r>
      <w:r w:rsidR="00184141">
        <w:t>e expectancy in recent years. One</w:t>
      </w:r>
      <w:r w:rsidRPr="00184141">
        <w:t xml:space="preserve"> intuitive interpretation of these facts is</w:t>
      </w:r>
      <w:r w:rsidR="003107A6" w:rsidRPr="00184141">
        <w:t xml:space="preserve"> </w:t>
      </w:r>
      <w:r w:rsidR="006021EE" w:rsidRPr="00184141">
        <w:t>that there is</w:t>
      </w:r>
      <w:r w:rsidRPr="00184141">
        <w:t xml:space="preserve"> a </w:t>
      </w:r>
      <w:r w:rsidR="003107A6" w:rsidRPr="00184141">
        <w:t>maxi</w:t>
      </w:r>
      <w:r w:rsidR="00886897">
        <w:t>mum biological limit to longevity</w:t>
      </w:r>
      <w:r w:rsidR="00184141">
        <w:t>,</w:t>
      </w:r>
      <w:r w:rsidR="003107A6" w:rsidRPr="00184141">
        <w:t xml:space="preserve"> and</w:t>
      </w:r>
      <w:r w:rsidR="0022718B">
        <w:t xml:space="preserve"> </w:t>
      </w:r>
      <w:r w:rsidRPr="00184141">
        <w:t>as we approach this limit</w:t>
      </w:r>
      <w:r w:rsidR="00184141">
        <w:t>,</w:t>
      </w:r>
      <w:r w:rsidRPr="00184141">
        <w:t xml:space="preserve"> rates of improvem</w:t>
      </w:r>
      <w:r w:rsidR="008013FA" w:rsidRPr="00184141">
        <w:t>ent will slow</w:t>
      </w:r>
      <w:r w:rsidRPr="00184141">
        <w:t>. This paper introduces and updates some key</w:t>
      </w:r>
      <w:r w:rsidR="003107A6" w:rsidRPr="00184141">
        <w:t xml:space="preserve"> demographic findings</w:t>
      </w:r>
      <w:r w:rsidR="004B750C">
        <w:t xml:space="preserve"> to investigate whether</w:t>
      </w:r>
      <w:r w:rsidRPr="00184141">
        <w:t xml:space="preserve"> the recent s</w:t>
      </w:r>
      <w:r w:rsidR="003107A6" w:rsidRPr="00184141">
        <w:t xml:space="preserve">lowdown is </w:t>
      </w:r>
      <w:r w:rsidR="009146FD">
        <w:t xml:space="preserve">explained by such </w:t>
      </w:r>
      <w:r w:rsidRPr="00184141">
        <w:t xml:space="preserve">phenomena. </w:t>
      </w:r>
    </w:p>
    <w:p w14:paraId="08682739" w14:textId="51C3857B" w:rsidR="00A07AFF" w:rsidRPr="00184141" w:rsidRDefault="00A07AFF" w:rsidP="006021EE">
      <w:pPr>
        <w:pStyle w:val="Chead"/>
      </w:pPr>
      <w:r w:rsidRPr="00184141">
        <w:lastRenderedPageBreak/>
        <w:t>Methods</w:t>
      </w:r>
    </w:p>
    <w:p w14:paraId="14D07E49" w14:textId="2A3379CD" w:rsidR="003B0003" w:rsidRPr="003B0003" w:rsidRDefault="00886897" w:rsidP="006021EE">
      <w:pPr>
        <w:pStyle w:val="BodyText1"/>
      </w:pPr>
      <w:r>
        <w:t>Analyses presented in a demographic paper</w:t>
      </w:r>
      <w:r w:rsidR="00A07AFF" w:rsidRPr="00184141">
        <w:t xml:space="preserve">, </w:t>
      </w:r>
      <w:r w:rsidR="00DE5598">
        <w:t>White (</w:t>
      </w:r>
      <w:r w:rsidR="00A07AFF" w:rsidRPr="00184141">
        <w:t>2002</w:t>
      </w:r>
      <w:r w:rsidR="00DE5598">
        <w:t>)</w:t>
      </w:r>
      <w:r>
        <w:t>,</w:t>
      </w:r>
      <w:r w:rsidR="00A07AFF" w:rsidRPr="00184141">
        <w:t xml:space="preserve"> </w:t>
      </w:r>
      <w:r w:rsidR="0022718B">
        <w:t xml:space="preserve">were replicated </w:t>
      </w:r>
      <w:r w:rsidR="00A07AFF" w:rsidRPr="00184141">
        <w:t>and updated with new data available from the Human Mortality Database (HMD</w:t>
      </w:r>
      <w:r w:rsidR="00A07AFF" w:rsidRPr="003B0003">
        <w:t>).</w:t>
      </w:r>
      <w:del w:id="1" w:author="Gerry McCartney" w:date="2020-02-07T17:37:00Z">
        <w:r w:rsidR="00A07AFF" w:rsidRPr="003B0003" w:rsidDel="00980612">
          <w:delText xml:space="preserve"> </w:delText>
        </w:r>
      </w:del>
      <w:r w:rsidR="004B750C" w:rsidRPr="003B0003">
        <w:t xml:space="preserve">  </w:t>
      </w:r>
      <w:r w:rsidR="003B0003" w:rsidRPr="003B0003">
        <w:t xml:space="preserve">For the 21 </w:t>
      </w:r>
      <w:ins w:id="2" w:author="Gerry McCartney" w:date="2020-02-07T17:51:00Z">
        <w:r w:rsidR="001B6889">
          <w:t xml:space="preserve">high income </w:t>
        </w:r>
      </w:ins>
      <w:r w:rsidR="003B0003" w:rsidRPr="003B0003">
        <w:t xml:space="preserve">countries chosen by White, we have graphed life expectancy over time; calculated </w:t>
      </w:r>
      <w:ins w:id="3" w:author="Gerry McCartney" w:date="2020-02-07T17:42:00Z">
        <w:r w:rsidR="00980612">
          <w:t>the correlation coefficient (</w:t>
        </w:r>
      </w:ins>
      <w:r w:rsidR="003B0003" w:rsidRPr="003B0003">
        <w:t>r</w:t>
      </w:r>
      <w:r w:rsidR="003B0003" w:rsidRPr="003B0003">
        <w:rPr>
          <w:vertAlign w:val="superscript"/>
        </w:rPr>
        <w:t>2</w:t>
      </w:r>
      <w:ins w:id="4" w:author="Gerry McCartney" w:date="2020-02-07T17:42:00Z">
        <w:r w:rsidR="00980612">
          <w:t>)</w:t>
        </w:r>
      </w:ins>
      <w:r w:rsidR="003B0003" w:rsidRPr="003B0003">
        <w:t xml:space="preserve"> to examine the linearity of trends; graphed life expectancy against annual change in life expectancy to examine whether improvements are advancing or </w:t>
      </w:r>
      <w:r w:rsidR="0022718B">
        <w:t>not</w:t>
      </w:r>
      <w:r w:rsidR="003B0003" w:rsidRPr="003B0003">
        <w:t xml:space="preserve">; and </w:t>
      </w:r>
      <w:del w:id="5" w:author="Gerry McCartney" w:date="2020-02-07T17:42:00Z">
        <w:r w:rsidR="003B0003" w:rsidRPr="003B0003" w:rsidDel="00980612">
          <w:delText xml:space="preserve">we have </w:delText>
        </w:r>
      </w:del>
      <w:r w:rsidR="003B0003" w:rsidRPr="003B0003">
        <w:t xml:space="preserve">graphed the change in life expectancy for 21 countries over 6 decades to examine the evolution of the gradient of life expectancy improvement.  </w:t>
      </w:r>
    </w:p>
    <w:p w14:paraId="30CD5F08" w14:textId="6052C1D1" w:rsidR="00A07AFF" w:rsidRPr="00184141" w:rsidRDefault="00A07AFF" w:rsidP="006021EE">
      <w:pPr>
        <w:pStyle w:val="Chead"/>
      </w:pPr>
      <w:r w:rsidRPr="00184141">
        <w:t>Results</w:t>
      </w:r>
    </w:p>
    <w:p w14:paraId="741D0812" w14:textId="69107C8E" w:rsidR="00184141" w:rsidRPr="003B0003" w:rsidRDefault="005B68DF" w:rsidP="00184141">
      <w:pPr>
        <w:pStyle w:val="BodyText1"/>
      </w:pPr>
      <w:r w:rsidRPr="005B68DF">
        <w:t>Life expectancy at birth for the 21 countries analy</w:t>
      </w:r>
      <w:r w:rsidR="0022718B">
        <w:t>sed showed a linear improvement up</w:t>
      </w:r>
      <w:r w:rsidRPr="005B68DF">
        <w:t xml:space="preserve"> to 2016.</w:t>
      </w:r>
      <w:r>
        <w:t xml:space="preserve">  </w:t>
      </w:r>
      <w:r w:rsidR="0087639D" w:rsidRPr="003B0003">
        <w:t>O</w:t>
      </w:r>
      <w:r w:rsidR="006523E5" w:rsidRPr="003B0003">
        <w:t xml:space="preserve">ur update of </w:t>
      </w:r>
      <w:r w:rsidR="0087639D" w:rsidRPr="003B0003">
        <w:t xml:space="preserve">the analysis by </w:t>
      </w:r>
      <w:r w:rsidR="002A4FCE">
        <w:t xml:space="preserve">White </w:t>
      </w:r>
      <w:r w:rsidR="00184141" w:rsidRPr="003B0003">
        <w:t xml:space="preserve">suggests </w:t>
      </w:r>
      <w:r w:rsidR="0087639D" w:rsidRPr="003B0003">
        <w:t>substantial improvements in life expectancy (</w:t>
      </w:r>
      <w:r w:rsidR="00184141" w:rsidRPr="003B0003">
        <w:t>around 0.15 – 0.2 years/year</w:t>
      </w:r>
      <w:r w:rsidR="0087639D" w:rsidRPr="003B0003">
        <w:t>)</w:t>
      </w:r>
      <w:r w:rsidR="00184141" w:rsidRPr="003B0003">
        <w:t xml:space="preserve"> across a n</w:t>
      </w:r>
      <w:r w:rsidR="002A4FCE">
        <w:t>umber of countries, rather than</w:t>
      </w:r>
      <w:r w:rsidR="0087639D" w:rsidRPr="003B0003">
        <w:t xml:space="preserve"> </w:t>
      </w:r>
      <w:r w:rsidR="002A4FCE">
        <w:t>much smaller</w:t>
      </w:r>
      <w:r w:rsidR="003B0003" w:rsidRPr="003B0003">
        <w:t xml:space="preserve"> </w:t>
      </w:r>
      <w:r w:rsidR="00184141" w:rsidRPr="003B0003">
        <w:t>improvement expected i</w:t>
      </w:r>
      <w:r w:rsidR="00886897">
        <w:t>f a biological limit to longevity</w:t>
      </w:r>
      <w:r w:rsidR="00184141" w:rsidRPr="003B0003">
        <w:t xml:space="preserve"> was being </w:t>
      </w:r>
      <w:r w:rsidR="002A4FCE">
        <w:t>approached</w:t>
      </w:r>
      <w:r w:rsidR="00184141" w:rsidRPr="002A4FCE">
        <w:t>.</w:t>
      </w:r>
      <w:r w:rsidR="002A4FCE" w:rsidRPr="002A4FCE">
        <w:t xml:space="preserve">  </w:t>
      </w:r>
      <w:r w:rsidR="00184141" w:rsidRPr="003B0003">
        <w:t xml:space="preserve">Additionally, the UK has shifted from </w:t>
      </w:r>
      <w:r w:rsidR="0087639D" w:rsidRPr="003B0003">
        <w:t>being among the countries with the highest life expectancies</w:t>
      </w:r>
      <w:r w:rsidR="002A4FCE">
        <w:t>,</w:t>
      </w:r>
      <w:r w:rsidR="0087639D" w:rsidRPr="003B0003">
        <w:t xml:space="preserve"> to </w:t>
      </w:r>
      <w:r w:rsidR="004B750C" w:rsidRPr="003B0003">
        <w:t xml:space="preserve">having a </w:t>
      </w:r>
      <w:r w:rsidR="0087639D" w:rsidRPr="003B0003">
        <w:t>slightly below average</w:t>
      </w:r>
      <w:r w:rsidR="004B750C" w:rsidRPr="003B0003">
        <w:t xml:space="preserve"> </w:t>
      </w:r>
      <w:r w:rsidR="008B7591" w:rsidRPr="003B0003">
        <w:t>life expectancy</w:t>
      </w:r>
      <w:r w:rsidR="004B750C" w:rsidRPr="003B0003">
        <w:t>.</w:t>
      </w:r>
      <w:r w:rsidR="008B7591" w:rsidRPr="003B0003">
        <w:t xml:space="preserve"> </w:t>
      </w:r>
    </w:p>
    <w:p w14:paraId="54E495C6" w14:textId="178A5F7D" w:rsidR="00A07AFF" w:rsidRPr="00184141" w:rsidRDefault="00DE5598" w:rsidP="006021EE">
      <w:pPr>
        <w:pStyle w:val="Chead"/>
      </w:pPr>
      <w:r>
        <w:t>Conclusion</w:t>
      </w:r>
    </w:p>
    <w:p w14:paraId="0FDAA60D" w14:textId="52D1A860" w:rsidR="005E42C8" w:rsidRDefault="00A07AFF" w:rsidP="006021EE">
      <w:pPr>
        <w:pStyle w:val="BodyText1"/>
      </w:pPr>
      <w:r w:rsidRPr="00184141">
        <w:t xml:space="preserve">The recent slowdown in </w:t>
      </w:r>
      <w:r w:rsidR="004D1089">
        <w:t xml:space="preserve">life expectancy </w:t>
      </w:r>
      <w:r w:rsidRPr="00184141">
        <w:t xml:space="preserve">gains observed in the UK cannot be explained by a general tendency for life expectancy improvement rates to slow </w:t>
      </w:r>
      <w:r w:rsidRPr="00184141">
        <w:lastRenderedPageBreak/>
        <w:t>down as life expectancy increases. Other explanations are required as to why improvement</w:t>
      </w:r>
      <w:r w:rsidR="004B750C">
        <w:t>s</w:t>
      </w:r>
      <w:r w:rsidRPr="00184141">
        <w:t xml:space="preserve"> have slowed since 2012.</w:t>
      </w:r>
    </w:p>
    <w:p w14:paraId="34BC0C33" w14:textId="77777777" w:rsidR="005B68DF" w:rsidRPr="00184141" w:rsidRDefault="005B68DF" w:rsidP="006021EE">
      <w:pPr>
        <w:pStyle w:val="BodyText1"/>
      </w:pPr>
    </w:p>
    <w:p w14:paraId="0D072AAD" w14:textId="77777777" w:rsidR="00980612" w:rsidRDefault="00980612">
      <w:pPr>
        <w:rPr>
          <w:ins w:id="6" w:author="Gerry McCartney" w:date="2020-02-07T17:43:00Z"/>
          <w:rFonts w:ascii="Arial" w:eastAsia="Cambria" w:hAnsi="Arial" w:cs="Times New Roman"/>
          <w:b/>
          <w:sz w:val="32"/>
          <w:szCs w:val="24"/>
          <w:lang w:eastAsia="en-GB"/>
        </w:rPr>
      </w:pPr>
      <w:ins w:id="7" w:author="Gerry McCartney" w:date="2020-02-07T17:43:00Z">
        <w:r>
          <w:rPr>
            <w:rFonts w:cs="Times New Roman"/>
          </w:rPr>
          <w:br w:type="page"/>
        </w:r>
      </w:ins>
    </w:p>
    <w:p w14:paraId="1F0A0686" w14:textId="2094F1A6" w:rsidR="00452CAD" w:rsidRPr="00184141" w:rsidRDefault="00452CAD" w:rsidP="003E6786">
      <w:pPr>
        <w:pStyle w:val="Bhead"/>
        <w:rPr>
          <w:rFonts w:cs="Times New Roman"/>
        </w:rPr>
      </w:pPr>
      <w:r w:rsidRPr="00184141">
        <w:rPr>
          <w:rFonts w:cs="Times New Roman"/>
        </w:rPr>
        <w:t xml:space="preserve">Introduction </w:t>
      </w:r>
    </w:p>
    <w:p w14:paraId="794CE6F4" w14:textId="384AA069" w:rsidR="009B34B0" w:rsidRPr="00184141" w:rsidRDefault="0059664A" w:rsidP="00452CAD">
      <w:pPr>
        <w:pStyle w:val="BodyText1"/>
        <w:rPr>
          <w:rFonts w:cs="Times New Roman"/>
        </w:rPr>
      </w:pPr>
      <w:r w:rsidRPr="00184141">
        <w:rPr>
          <w:rFonts w:cs="Times New Roman"/>
        </w:rPr>
        <w:t xml:space="preserve">It could be argued that </w:t>
      </w:r>
      <w:r w:rsidR="00296B88" w:rsidRPr="00184141">
        <w:rPr>
          <w:rFonts w:cs="Times New Roman"/>
        </w:rPr>
        <w:t>th</w:t>
      </w:r>
      <w:r w:rsidR="0096637B">
        <w:rPr>
          <w:rFonts w:cs="Times New Roman"/>
        </w:rPr>
        <w:t>e substantial</w:t>
      </w:r>
      <w:r w:rsidRPr="00184141">
        <w:rPr>
          <w:rFonts w:cs="Times New Roman"/>
        </w:rPr>
        <w:t xml:space="preserve"> reduction in human mortality, and </w:t>
      </w:r>
      <w:r w:rsidR="007B7474" w:rsidRPr="00184141">
        <w:rPr>
          <w:rFonts w:cs="Times New Roman"/>
        </w:rPr>
        <w:t xml:space="preserve">the </w:t>
      </w:r>
      <w:r w:rsidRPr="00184141">
        <w:rPr>
          <w:rFonts w:cs="Times New Roman"/>
        </w:rPr>
        <w:t xml:space="preserve">resulting increase in life expectancy, has been the greatest achievement of </w:t>
      </w:r>
      <w:r w:rsidR="00296B88" w:rsidRPr="00184141">
        <w:rPr>
          <w:rFonts w:cs="Times New Roman"/>
        </w:rPr>
        <w:t>the last 150 years</w:t>
      </w:r>
      <w:r w:rsidRPr="00184141">
        <w:rPr>
          <w:rFonts w:cs="Times New Roman"/>
        </w:rPr>
        <w:t>.</w:t>
      </w:r>
      <w:r w:rsidR="0078769F" w:rsidRPr="00184141">
        <w:rPr>
          <w:rFonts w:cs="Times New Roman"/>
        </w:rPr>
        <w:fldChar w:fldCharType="begin"/>
      </w:r>
      <w:r w:rsidR="001A1C88">
        <w:rPr>
          <w:rFonts w:cs="Times New Roman"/>
        </w:rPr>
        <w:instrText>ADDIN F1000_CSL_CITATION&lt;~#@#~&gt;[{"title":"Factfulness: Ten Reasons We're Wrong About the World--and Why Things Are Better Than You Think","id":"7320860","type":"article-journal","author":[{"family":"Rosling","given":"H"},{"family":"Rosling","given":"O"},{"family":"Rönnlund","given":"AR"}],"issued":{"date-parts":[["2018"]]},"itemType":"RESEARCH_ARTICLE","container-title":"Factfulness: Ten Reasons We're Wrong About the World--and Why Things Are Better Than You Think","container-title-short":"Factfulness: Ten Reasons We're Wrong About the World--and Why Things Are Better Than You Think"}]</w:instrText>
      </w:r>
      <w:r w:rsidR="0078769F" w:rsidRPr="00184141">
        <w:rPr>
          <w:rFonts w:cs="Times New Roman"/>
        </w:rPr>
        <w:fldChar w:fldCharType="separate"/>
      </w:r>
      <w:r w:rsidR="005448F5">
        <w:rPr>
          <w:rFonts w:cs="Times New Roman"/>
        </w:rPr>
        <w:t>[1]</w:t>
      </w:r>
      <w:r w:rsidR="0078769F" w:rsidRPr="00184141">
        <w:rPr>
          <w:rFonts w:cs="Times New Roman"/>
        </w:rPr>
        <w:fldChar w:fldCharType="end"/>
      </w:r>
      <w:r w:rsidRPr="00184141">
        <w:rPr>
          <w:rFonts w:cs="Times New Roman"/>
        </w:rPr>
        <w:t xml:space="preserve">  </w:t>
      </w:r>
      <w:r w:rsidR="00296B88" w:rsidRPr="00184141">
        <w:rPr>
          <w:rFonts w:cs="Times New Roman"/>
        </w:rPr>
        <w:t>Period l</w:t>
      </w:r>
      <w:r w:rsidR="00452CAD" w:rsidRPr="00184141">
        <w:rPr>
          <w:rFonts w:cs="Times New Roman"/>
        </w:rPr>
        <w:t>ife expectancy at birth has</w:t>
      </w:r>
      <w:r w:rsidR="00296B88" w:rsidRPr="00184141">
        <w:rPr>
          <w:rFonts w:cs="Times New Roman"/>
        </w:rPr>
        <w:t xml:space="preserve"> generally</w:t>
      </w:r>
      <w:r w:rsidR="00452CAD" w:rsidRPr="00184141">
        <w:rPr>
          <w:rFonts w:cs="Times New Roman"/>
        </w:rPr>
        <w:t xml:space="preserve"> increase</w:t>
      </w:r>
      <w:r w:rsidR="00296B88" w:rsidRPr="00184141">
        <w:rPr>
          <w:rFonts w:cs="Times New Roman"/>
        </w:rPr>
        <w:t>d</w:t>
      </w:r>
      <w:r w:rsidR="00452CAD" w:rsidRPr="00184141">
        <w:rPr>
          <w:rFonts w:cs="Times New Roman"/>
        </w:rPr>
        <w:t xml:space="preserve"> </w:t>
      </w:r>
      <w:r w:rsidR="00D013B2" w:rsidRPr="00184141">
        <w:rPr>
          <w:rFonts w:cs="Times New Roman"/>
        </w:rPr>
        <w:t>s</w:t>
      </w:r>
      <w:r w:rsidR="00754470" w:rsidRPr="00184141">
        <w:rPr>
          <w:rFonts w:cs="Times New Roman"/>
        </w:rPr>
        <w:t>i</w:t>
      </w:r>
      <w:r w:rsidR="00296B88" w:rsidRPr="00184141">
        <w:rPr>
          <w:rFonts w:cs="Times New Roman"/>
        </w:rPr>
        <w:t>nce the 1950s across</w:t>
      </w:r>
      <w:r w:rsidRPr="00184141">
        <w:rPr>
          <w:rFonts w:cs="Times New Roman"/>
        </w:rPr>
        <w:t xml:space="preserve"> high income countries</w:t>
      </w:r>
      <w:r w:rsidR="009B34B0" w:rsidRPr="00184141">
        <w:rPr>
          <w:rFonts w:cs="Times New Roman"/>
        </w:rPr>
        <w:t>.</w:t>
      </w:r>
      <w:r w:rsidR="00DF19A5" w:rsidRPr="00184141">
        <w:rPr>
          <w:rFonts w:cs="Times New Roman"/>
        </w:rPr>
        <w:fldChar w:fldCharType="begin"/>
      </w:r>
      <w:r w:rsidR="001A1C88">
        <w:rPr>
          <w:rFonts w:cs="Times New Roman"/>
        </w:rPr>
        <w:instrText>ADDIN F1000_CSL_CITATION&lt;~#@#~&gt;[{"title":"Ageing populations: the challenges ahead.","id":"2479001","ArticleId":"719896860","page":"1196-1208","type":"article-journal","volume":"374","issue":"9696","author":[{"family":"Christensen","given":"Kaare"},{"family":"Doblhammer","given":"Gabriele"},{"family":"Rau","given":"Roland"},{"family":"Vaupel","given":"James W"}],"issued":{"date-parts":[["2009","10","3"]]},"container-title":"The Lancet","container-title-short":"Lancet","DOI":"10.1016/S0140-6736(09)61460-4","PMID":"19801098","PMCID":"PMC2810516"},{"title":"The future of human longevity: a demographer's perspective.","id":"7001597","ArticleId":"723293552","page":"395-397","type":"article-journal","volume":"280","issue":"5362","author":[{"family":"Wilmoth","given":"J R"}],"issued":{"date-parts":[["1998","4","17"]]},"container-title":"Science","container-title-short":"Science","DOI":"10.1126/science.280.5362.395","PMID":"9575086"}]</w:instrText>
      </w:r>
      <w:r w:rsidR="00DF19A5" w:rsidRPr="00184141">
        <w:rPr>
          <w:rFonts w:cs="Times New Roman"/>
        </w:rPr>
        <w:fldChar w:fldCharType="separate"/>
      </w:r>
      <w:r w:rsidR="005448F5">
        <w:rPr>
          <w:rFonts w:cs="Times New Roman"/>
        </w:rPr>
        <w:t>[2,3]</w:t>
      </w:r>
      <w:r w:rsidR="00DF19A5" w:rsidRPr="00184141">
        <w:rPr>
          <w:rFonts w:cs="Times New Roman"/>
        </w:rPr>
        <w:fldChar w:fldCharType="end"/>
      </w:r>
      <w:r w:rsidR="009B34B0" w:rsidRPr="00184141">
        <w:rPr>
          <w:rFonts w:cs="Times New Roman"/>
        </w:rPr>
        <w:t xml:space="preserve">  </w:t>
      </w:r>
      <w:r w:rsidR="00452CAD" w:rsidRPr="00184141">
        <w:rPr>
          <w:rFonts w:cs="Times New Roman"/>
        </w:rPr>
        <w:t xml:space="preserve">Improvements in life expectancy </w:t>
      </w:r>
      <w:r w:rsidR="00DE5598">
        <w:rPr>
          <w:rFonts w:cs="Times New Roman"/>
        </w:rPr>
        <w:t xml:space="preserve">have variously been attributed to </w:t>
      </w:r>
      <w:r w:rsidR="00452CAD" w:rsidRPr="00184141">
        <w:rPr>
          <w:rFonts w:cs="Times New Roman"/>
        </w:rPr>
        <w:t>impro</w:t>
      </w:r>
      <w:r w:rsidR="006523E5">
        <w:rPr>
          <w:rFonts w:cs="Times New Roman"/>
        </w:rPr>
        <w:t xml:space="preserve">vements in </w:t>
      </w:r>
      <w:r w:rsidR="00DE5598">
        <w:rPr>
          <w:rFonts w:cs="Times New Roman"/>
        </w:rPr>
        <w:t xml:space="preserve">nutrition, </w:t>
      </w:r>
      <w:r w:rsidR="006523E5">
        <w:rPr>
          <w:rFonts w:cs="Times New Roman"/>
        </w:rPr>
        <w:t>sanitation, housing</w:t>
      </w:r>
      <w:r w:rsidR="00DE5598">
        <w:rPr>
          <w:rFonts w:cs="Times New Roman"/>
        </w:rPr>
        <w:t>,</w:t>
      </w:r>
      <w:r w:rsidR="006523E5">
        <w:rPr>
          <w:rFonts w:cs="Times New Roman"/>
        </w:rPr>
        <w:t xml:space="preserve"> </w:t>
      </w:r>
      <w:r w:rsidR="00452CAD" w:rsidRPr="00184141">
        <w:rPr>
          <w:rFonts w:cs="Times New Roman"/>
        </w:rPr>
        <w:t xml:space="preserve">education, </w:t>
      </w:r>
      <w:r w:rsidR="00DE5598">
        <w:rPr>
          <w:rFonts w:cs="Times New Roman"/>
        </w:rPr>
        <w:t>institutions, the welfare state, disposable incomes as well as healthcare, in particular</w:t>
      </w:r>
      <w:r w:rsidR="00452CAD" w:rsidRPr="00184141">
        <w:rPr>
          <w:rFonts w:cs="Times New Roman"/>
        </w:rPr>
        <w:t xml:space="preserve"> vaccines and antibiotics.</w:t>
      </w:r>
      <w:r w:rsidR="001F2FC7">
        <w:rPr>
          <w:rFonts w:cs="Times New Roman"/>
        </w:rPr>
        <w:fldChar w:fldCharType="begin"/>
      </w:r>
      <w:r w:rsidR="001A1C88">
        <w:rPr>
          <w:rFonts w:cs="Times New Roman"/>
        </w:rPr>
        <w:instrText>ADDIN F1000_CSL_CITATION&lt;~#@#~&gt;[{"title":"Making the case for a 'fifth wave' in public health.","id":"7619109","ArticleId":"736506862","page":"30-36","type":"article-journal","volume":"125","issue":"1","author":[{"family":"Hanlon","given":"P"},{"family":"Carlisle","given":"S"},{"family":"Hannah","given":"M"},{"family":"Reilly","given":"D"},{"family":"Lyon","given":"A"}],"issued":{"date-parts":[["2011","1"]]},"container-title":"Public Health","container-title-short":"Public Health","DOI":"10.1016/j.puhe.2010.09.004","PMID":"21256366"},{"title":"Health, Mortality and the Standard of Living in Europe and North America since 1700","id":"6945136","ArticleId":"729734011","type":"book","publisher":"Edward Elgar Publishing","author":[{"family":"Floud","given":"Roderick"},{"family":"Fogel","given":"Robert William"},{"family":"Harris","given":"Bernard"},{"family":"Hong","given":"Sok Chul"}],"issued":{"date-parts":[["2014","11","26"]]},"editor":[{"family":"Floud","given":"Roderick"},{"family":"Fogel","given":"Robert William"},{"family":"Harris","given":"Bernard"},{"family":"Hong","given":"Sok Chul"}],"itemType":"BOOK","DOI":"10.4337/9781784713072"},{"title":"The Importance of Social Intervention in Britain's Mortality Decline&lt;i&gt;c&lt;/i&gt; .1850–1914: a Re-interpretation of the Role of Public Health","id":"5082679","ArticleId":"733032189","page":"1-38","type":"article-journal","volume":"1","issue":"1","author":[{"family":"Szreter","given":"SIMON"}],"issued":{"date-parts":[["1988"]]},"container-title":"Social history of medicine : the journal of the Society for the Social History of Medicine / SSHM","container-title-short":"Soc Hist Med","DOI":"10.1093/shm/1.1.1"},{"title":"The Escape from Hunger and Premature Death, 1700–2100: Europe, America, and the Third World","id":"7619121","ArticleId":"736746701","type":"book","publisher":"Cambridge University Press","author":[{"family":"Fogel","given":"Robert William"}],"issued":{"date-parts":[["2004"]]},"itemType":"BOOK","publisher-place":"Cambridge","DOI":"10.1017/CBO9780511817649"}]</w:instrText>
      </w:r>
      <w:r w:rsidR="001F2FC7">
        <w:rPr>
          <w:rFonts w:cs="Times New Roman"/>
        </w:rPr>
        <w:fldChar w:fldCharType="separate"/>
      </w:r>
      <w:r w:rsidR="005448F5">
        <w:rPr>
          <w:rFonts w:cs="Times New Roman"/>
        </w:rPr>
        <w:t>[4–7]</w:t>
      </w:r>
      <w:r w:rsidR="001F2FC7">
        <w:rPr>
          <w:rFonts w:cs="Times New Roman"/>
        </w:rPr>
        <w:fldChar w:fldCharType="end"/>
      </w:r>
      <w:r w:rsidR="001F2FC7">
        <w:rPr>
          <w:rFonts w:cs="Times New Roman"/>
        </w:rPr>
        <w:t xml:space="preserve">  </w:t>
      </w:r>
      <w:r w:rsidR="00452CAD" w:rsidRPr="00184141">
        <w:rPr>
          <w:rStyle w:val="f1000-at-ignore"/>
          <w:rFonts w:cs="Times New Roman"/>
        </w:rPr>
        <w:t xml:space="preserve">Since the end of </w:t>
      </w:r>
      <w:r w:rsidR="005B29A0">
        <w:rPr>
          <w:rStyle w:val="f1000-at-ignore"/>
          <w:rFonts w:cs="Times New Roman"/>
        </w:rPr>
        <w:t xml:space="preserve">the </w:t>
      </w:r>
      <w:r w:rsidR="006423AB">
        <w:rPr>
          <w:rStyle w:val="f1000-at-ignore"/>
          <w:rFonts w:cs="Times New Roman"/>
        </w:rPr>
        <w:t>Second World War</w:t>
      </w:r>
      <w:r w:rsidR="00452CAD" w:rsidRPr="00184141">
        <w:rPr>
          <w:rStyle w:val="f1000-at-ignore"/>
          <w:rFonts w:cs="Times New Roman"/>
        </w:rPr>
        <w:t xml:space="preserve">, </w:t>
      </w:r>
      <w:r w:rsidR="00B37780" w:rsidRPr="00184141">
        <w:rPr>
          <w:rStyle w:val="f1000-at-ignore"/>
          <w:rFonts w:cs="Times New Roman"/>
        </w:rPr>
        <w:t xml:space="preserve">improvements in survival have continued, largely propelled by </w:t>
      </w:r>
      <w:r w:rsidR="00DE5598">
        <w:rPr>
          <w:rStyle w:val="f1000-at-ignore"/>
          <w:rFonts w:cs="Times New Roman"/>
        </w:rPr>
        <w:t>decrease</w:t>
      </w:r>
      <w:r w:rsidR="00B37780" w:rsidRPr="00184141">
        <w:rPr>
          <w:rStyle w:val="f1000-at-ignore"/>
          <w:rFonts w:cs="Times New Roman"/>
        </w:rPr>
        <w:t xml:space="preserve">s in mortality </w:t>
      </w:r>
      <w:r w:rsidR="00DE5598">
        <w:rPr>
          <w:rStyle w:val="f1000-at-ignore"/>
          <w:rFonts w:cs="Times New Roman"/>
        </w:rPr>
        <w:t>dur</w:t>
      </w:r>
      <w:r w:rsidR="00B37780" w:rsidRPr="00184141">
        <w:rPr>
          <w:rStyle w:val="f1000-at-ignore"/>
          <w:rFonts w:cs="Times New Roman"/>
        </w:rPr>
        <w:t>in</w:t>
      </w:r>
      <w:r w:rsidR="00DE5598">
        <w:rPr>
          <w:rStyle w:val="f1000-at-ignore"/>
          <w:rFonts w:cs="Times New Roman"/>
        </w:rPr>
        <w:t>g</w:t>
      </w:r>
      <w:r w:rsidR="00B37780" w:rsidRPr="00184141">
        <w:rPr>
          <w:rStyle w:val="f1000-at-ignore"/>
          <w:rFonts w:cs="Times New Roman"/>
        </w:rPr>
        <w:t xml:space="preserve"> adulthood</w:t>
      </w:r>
      <w:r w:rsidR="0078769F" w:rsidRPr="00184141">
        <w:rPr>
          <w:rStyle w:val="f1000-at-ignore"/>
          <w:rFonts w:cs="Times New Roman"/>
        </w:rPr>
        <w:t xml:space="preserve">. </w:t>
      </w:r>
      <w:r w:rsidR="00296B88" w:rsidRPr="00184141">
        <w:rPr>
          <w:rFonts w:cs="Times New Roman"/>
        </w:rPr>
        <w:t>Until very recently, o</w:t>
      </w:r>
      <w:r w:rsidR="009B34B0" w:rsidRPr="00184141">
        <w:rPr>
          <w:rFonts w:cs="Times New Roman"/>
        </w:rPr>
        <w:t>nly severe epidemiological or socio</w:t>
      </w:r>
      <w:r w:rsidR="00DE5598">
        <w:rPr>
          <w:rFonts w:cs="Times New Roman"/>
        </w:rPr>
        <w:t>-</w:t>
      </w:r>
      <w:r w:rsidR="009B34B0" w:rsidRPr="00184141">
        <w:rPr>
          <w:rFonts w:cs="Times New Roman"/>
        </w:rPr>
        <w:t xml:space="preserve">political shocks, such as the 1918 </w:t>
      </w:r>
      <w:r w:rsidR="00296B88" w:rsidRPr="00184141">
        <w:rPr>
          <w:rFonts w:cs="Times New Roman"/>
        </w:rPr>
        <w:t>in</w:t>
      </w:r>
      <w:r w:rsidR="009B34B0" w:rsidRPr="00184141">
        <w:rPr>
          <w:rFonts w:cs="Times New Roman"/>
        </w:rPr>
        <w:t>flu</w:t>
      </w:r>
      <w:r w:rsidR="00296B88" w:rsidRPr="00184141">
        <w:rPr>
          <w:rFonts w:cs="Times New Roman"/>
        </w:rPr>
        <w:t>enza</w:t>
      </w:r>
      <w:r w:rsidR="009B34B0" w:rsidRPr="00184141">
        <w:rPr>
          <w:rFonts w:cs="Times New Roman"/>
        </w:rPr>
        <w:t xml:space="preserve"> </w:t>
      </w:r>
      <w:r w:rsidR="00296B88" w:rsidRPr="00184141">
        <w:rPr>
          <w:rFonts w:cs="Times New Roman"/>
        </w:rPr>
        <w:t>pan</w:t>
      </w:r>
      <w:r w:rsidR="009B34B0" w:rsidRPr="00184141">
        <w:rPr>
          <w:rFonts w:cs="Times New Roman"/>
        </w:rPr>
        <w:t>demic</w:t>
      </w:r>
      <w:r w:rsidR="00296B88" w:rsidRPr="00184141">
        <w:rPr>
          <w:rFonts w:cs="Times New Roman"/>
        </w:rPr>
        <w:t xml:space="preserve">, the world wars </w:t>
      </w:r>
      <w:r w:rsidR="009B34B0" w:rsidRPr="00184141">
        <w:rPr>
          <w:rFonts w:cs="Times New Roman"/>
        </w:rPr>
        <w:t xml:space="preserve">and the </w:t>
      </w:r>
      <w:r w:rsidR="00296B88" w:rsidRPr="00184141">
        <w:rPr>
          <w:rFonts w:cs="Times New Roman"/>
        </w:rPr>
        <w:t>rapidly changing politics and economics in</w:t>
      </w:r>
      <w:r w:rsidR="009B34B0" w:rsidRPr="00184141">
        <w:rPr>
          <w:rFonts w:cs="Times New Roman"/>
        </w:rPr>
        <w:t xml:space="preserve"> the Soviet Union, have interrupted the steady rise in life expectanc</w:t>
      </w:r>
      <w:r w:rsidR="00DF19A5" w:rsidRPr="00184141">
        <w:rPr>
          <w:rFonts w:cs="Times New Roman"/>
        </w:rPr>
        <w:t>y</w:t>
      </w:r>
      <w:r w:rsidR="00DE5598">
        <w:rPr>
          <w:rFonts w:cs="Times New Roman"/>
        </w:rPr>
        <w:t xml:space="preserve"> across high income countries</w:t>
      </w:r>
      <w:r w:rsidR="00DF19A5" w:rsidRPr="00184141">
        <w:rPr>
          <w:rFonts w:cs="Times New Roman"/>
        </w:rPr>
        <w:t>.</w:t>
      </w:r>
      <w:r w:rsidR="00D013B2" w:rsidRPr="00184141">
        <w:rPr>
          <w:rFonts w:cs="Times New Roman"/>
        </w:rPr>
        <w:fldChar w:fldCharType="begin"/>
      </w:r>
      <w:r w:rsidR="001A1C88">
        <w:rPr>
          <w:rFonts w:cs="Times New Roman"/>
        </w:rPr>
        <w:instrText>ADDIN F1000_CSL_CITATION&lt;~#@#~&gt;[{"title":"Macro-level perspective to reverse recent mortality increases.","id":"3334715","ArticleId":"727421631","page":"991-992","type":"article-journal","volume":"389","issue":"10073","author":[{"family":"Zajacova","given":"Anna"},{"family":"Montez","given":"Jennifer Karas"}],"issued":{"date-parts":[["2017","3","11"]]},"container-title":"The Lancet","container-title-short":"Lancet","DOI":"10.1016/S0140-6736(17)30186-1","PMID":"28131492"}]</w:instrText>
      </w:r>
      <w:r w:rsidR="00D013B2" w:rsidRPr="00184141">
        <w:rPr>
          <w:rFonts w:cs="Times New Roman"/>
        </w:rPr>
        <w:fldChar w:fldCharType="separate"/>
      </w:r>
      <w:r w:rsidR="005448F5">
        <w:rPr>
          <w:rFonts w:cs="Times New Roman"/>
        </w:rPr>
        <w:t>[8]</w:t>
      </w:r>
      <w:r w:rsidR="00D013B2" w:rsidRPr="00184141">
        <w:rPr>
          <w:rFonts w:cs="Times New Roman"/>
        </w:rPr>
        <w:fldChar w:fldCharType="end"/>
      </w:r>
      <w:r w:rsidR="00DF19A5" w:rsidRPr="00184141">
        <w:rPr>
          <w:rFonts w:cs="Times New Roman"/>
        </w:rPr>
        <w:t xml:space="preserve"> E</w:t>
      </w:r>
      <w:r w:rsidR="00B37780" w:rsidRPr="00184141">
        <w:rPr>
          <w:rFonts w:cs="Times New Roman"/>
        </w:rPr>
        <w:t>conomic recession</w:t>
      </w:r>
      <w:r w:rsidR="00296B88" w:rsidRPr="00184141">
        <w:rPr>
          <w:rFonts w:cs="Times New Roman"/>
        </w:rPr>
        <w:t>s alone have generally not had an impact on overall life expectancy because of the mixed impacts across different causes of death.</w:t>
      </w:r>
      <w:r w:rsidR="001F2FC7">
        <w:rPr>
          <w:rFonts w:cs="Times New Roman"/>
        </w:rPr>
        <w:fldChar w:fldCharType="begin"/>
      </w:r>
      <w:r w:rsidR="001A1C88">
        <w:rPr>
          <w:rFonts w:cs="Times New Roman"/>
        </w:rPr>
        <w:instrText>ADDIN F1000_CSL_CITATION&lt;~#@#~&gt;[{"title":"Impact of political economy on population health: A systematic review of reviews.","id":"6945304","ArticleId":"735731643","page":"e1-e12","type":"article-journal","volume":"109","issue":"6","author":[{"family":"McCartney","given":"Gerry"},{"family":"Hearty","given":"Wendy"},{"family":"Arnot","given":"Julie"},{"family":"Popham","given":"Frank"},{"family":"Cumbers","given":"Andrew"},{"family":"McMaster","given":"Robert"}],"issued":{"date-parts":[["2019","6"]]},"container-title":"American Journal of Public Health","container-title-short":"Am J Public Health","DOI":"10.2105/AJPH.2019.305001","PMID":"31067117","PMCID":"PMC6507992"}]</w:instrText>
      </w:r>
      <w:r w:rsidR="001F2FC7">
        <w:rPr>
          <w:rFonts w:cs="Times New Roman"/>
        </w:rPr>
        <w:fldChar w:fldCharType="separate"/>
      </w:r>
      <w:r w:rsidR="005448F5">
        <w:rPr>
          <w:rFonts w:cs="Times New Roman"/>
        </w:rPr>
        <w:t>[9]</w:t>
      </w:r>
      <w:r w:rsidR="001F2FC7">
        <w:rPr>
          <w:rFonts w:cs="Times New Roman"/>
        </w:rPr>
        <w:fldChar w:fldCharType="end"/>
      </w:r>
      <w:r w:rsidR="001F2FC7" w:rsidRPr="00184141" w:rsidDel="001F2FC7">
        <w:rPr>
          <w:rFonts w:cs="Times New Roman"/>
        </w:rPr>
        <w:t xml:space="preserve"> </w:t>
      </w:r>
    </w:p>
    <w:p w14:paraId="7B0C4AAE" w14:textId="77777777" w:rsidR="00CB0176" w:rsidRPr="00184141" w:rsidRDefault="00CB0176" w:rsidP="00452CAD">
      <w:pPr>
        <w:pStyle w:val="BodyText1"/>
        <w:rPr>
          <w:rFonts w:cs="Times New Roman"/>
        </w:rPr>
      </w:pPr>
    </w:p>
    <w:p w14:paraId="219A01C7" w14:textId="1B060F94" w:rsidR="00CB0176" w:rsidRPr="00184141" w:rsidRDefault="00CB0176" w:rsidP="00452CAD">
      <w:pPr>
        <w:pStyle w:val="BodyText1"/>
      </w:pPr>
      <w:r w:rsidRPr="00184141">
        <w:lastRenderedPageBreak/>
        <w:t>However, life expectancy in the UK</w:t>
      </w:r>
      <w:r w:rsidR="005B29A0">
        <w:t>,</w:t>
      </w:r>
      <w:r w:rsidRPr="00184141">
        <w:t xml:space="preserve"> and across many high income countries, has been stalling since 2012 and, in some </w:t>
      </w:r>
      <w:r w:rsidR="002A4FCE">
        <w:t>populations</w:t>
      </w:r>
      <w:r w:rsidRPr="00184141">
        <w:t>, has started to decline.</w:t>
      </w:r>
      <w:r w:rsidR="00B25053">
        <w:fldChar w:fldCharType="begin"/>
      </w:r>
      <w:r w:rsidR="001A1C88">
        <w:instrText>ADDIN F1000_CSL_CITATION&lt;~#@#~&gt;[{"title":"Rising morbidity and mortality in midlife among white non-Hispanic Americans in the 21st century.","id":"1542289","ArticleId":"725940664","page":"15078-15083","type":"article-journal","volume":"112","issue":"49","author":[{"family":"Case","given":"Anne"},{"family":"Deaton","given":"Angus"}],"issued":{"date-parts":[["2015","12","8"]]},"container-title":"Proceedings of the National Academy of Sciences of the United States of America","container-title-short":"Proc Natl Acad Sci USA","DOI":"10.1073/pnas.1518393112","PMID":"26575631","PMCID":"PMC4679063"},{"title":"Why has mortality in England and Wales been increasing? An iterative demographic analysis.","id":"4055860","ArticleId":"727313540","page":"153-162","type":"article-journal","volume":"110","issue":"4","author":[{"family":"Hiam","given":"Lucinda"},{"family":"Dorling","given":"Danny"},{"family":"Harrison","given":"Dominic"},{"family":"McKee","given":"Martin"}],"issued":{"date-parts":[["2017","4"]]},"container-title":"Journal of the Royal Society of Medicine","container-title-short":"J R Soc Med","DOI":"10.1177/0141076817693599","PMID":"28208027","PMCID":"PMC5407517"},{"title":"Recent adverse mortality trends in Scotland: comparison with other high-income countries.","id":"6945319","ArticleId":"735403038","type":"article-journal","author":[{"family":"Fenton","given":"Lynda"},{"family":"Minton","given":"Jon"},{"family":"Ramsay","given":"Julie"},{"family":"Kaye-Bardgett","given":"Maria"},{"family":"Fischbacher","given":"Colin"},{"family":"Wyper","given":"Grant MA"},{"family":"McCartney","given":"Gerry"}],"issued":{"date-parts":[["2019","2","7"]]},"container-title":"BioRxiv","container-title-short":"BioRxiv","DOI":"10.1101/542449"},{"title":"Changing trends in mortality: a cross-UK comparison, 1981 to 2016 - Office for National Statistics","id":"7215093","type":"webpage","issued":{},"URL":"https://www.ons.gov.uk/releases/changingtrendsinmortalityacrossukcomparison1981to2016","accessed":{"date-parts":[["2019","7","22"]]},"itemType":"WEBSITE"}]</w:instrText>
      </w:r>
      <w:r w:rsidR="00B25053">
        <w:fldChar w:fldCharType="separate"/>
      </w:r>
      <w:r w:rsidR="005448F5">
        <w:t>[10–13]</w:t>
      </w:r>
      <w:r w:rsidR="00B25053">
        <w:fldChar w:fldCharType="end"/>
      </w:r>
      <w:r w:rsidR="005E267F">
        <w:t xml:space="preserve">  </w:t>
      </w:r>
      <w:r w:rsidRPr="00184141">
        <w:t xml:space="preserve">Given that many high income countries have seen improving </w:t>
      </w:r>
      <w:r w:rsidR="001F2FC7" w:rsidRPr="00184141">
        <w:t>l</w:t>
      </w:r>
      <w:r w:rsidR="001F2FC7">
        <w:t>ife expectancy</w:t>
      </w:r>
      <w:r w:rsidR="001F2FC7" w:rsidRPr="00184141">
        <w:t xml:space="preserve"> </w:t>
      </w:r>
      <w:r w:rsidRPr="00184141">
        <w:t xml:space="preserve">for many decades, it has been </w:t>
      </w:r>
      <w:r w:rsidR="005B29A0">
        <w:t>suggested</w:t>
      </w:r>
      <w:r w:rsidR="005B29A0" w:rsidRPr="00184141">
        <w:t xml:space="preserve"> </w:t>
      </w:r>
      <w:r w:rsidRPr="00184141">
        <w:t xml:space="preserve">that the easiest gains in population improvements have already been made and </w:t>
      </w:r>
      <w:r w:rsidR="005B29A0">
        <w:t>that</w:t>
      </w:r>
      <w:r w:rsidRPr="00184141">
        <w:t xml:space="preserve"> a slowdown</w:t>
      </w:r>
      <w:r w:rsidR="00B25053">
        <w:t xml:space="preserve"> in life expectancy</w:t>
      </w:r>
      <w:r w:rsidRPr="00184141">
        <w:t xml:space="preserve"> is to be expected</w:t>
      </w:r>
      <w:r w:rsidR="005B29A0">
        <w:t xml:space="preserve"> as a result of approachin</w:t>
      </w:r>
      <w:r w:rsidR="00886897">
        <w:t>g a biological limit to longevity</w:t>
      </w:r>
      <w:r w:rsidRPr="00184141">
        <w:t>.</w:t>
      </w:r>
      <w:del w:id="8" w:author="Gerry McCartney" w:date="2020-02-07T17:50:00Z">
        <w:r w:rsidRPr="00184141" w:rsidDel="001B6889">
          <w:delText xml:space="preserve"> </w:delText>
        </w:r>
      </w:del>
      <w:r w:rsidRPr="00184141">
        <w:fldChar w:fldCharType="begin"/>
      </w:r>
      <w:r w:rsidR="001A1C88">
        <w:instrText>ADDIN F1000_CSL_CITATION&lt;~#@#~&gt;[{"title":"Slowing of life expectancy in the UK: Global Burden of Disease Study 2016","id":"6945403","ArticleId":"734480489","page":"S70","type":"article-journal","volume":"392","author":[{"family":"Parry","given":"Laura"},{"family":"Steel","given":"Nick"},{"family":"Ford","given":"John"}],"issued":{"date-parts":[["2018","11"]]},"container-title":"The Lancet","container-title-short":"Lancet","DOI":"10.1016/S0140-6736(18)32906-4"}]</w:instrText>
      </w:r>
      <w:r w:rsidRPr="00184141">
        <w:fldChar w:fldCharType="separate"/>
      </w:r>
      <w:r w:rsidR="005448F5">
        <w:t>[14]</w:t>
      </w:r>
      <w:r w:rsidRPr="00184141">
        <w:fldChar w:fldCharType="end"/>
      </w:r>
      <w:r w:rsidRPr="00184141">
        <w:t xml:space="preserve"> </w:t>
      </w:r>
    </w:p>
    <w:p w14:paraId="466D7324" w14:textId="77777777" w:rsidR="000B67F3" w:rsidRPr="00184141" w:rsidRDefault="000B67F3" w:rsidP="00FA4A41">
      <w:pPr>
        <w:pStyle w:val="BodyText1"/>
        <w:rPr>
          <w:rFonts w:cs="Times New Roman"/>
        </w:rPr>
      </w:pPr>
    </w:p>
    <w:p w14:paraId="2A725A41" w14:textId="35BD8A4E" w:rsidR="00452CAD" w:rsidRPr="00184141" w:rsidRDefault="00FA4A41" w:rsidP="0096637B">
      <w:pPr>
        <w:pStyle w:val="BodyText1"/>
        <w:rPr>
          <w:rFonts w:cs="Times New Roman"/>
        </w:rPr>
      </w:pPr>
      <w:r w:rsidRPr="00184141">
        <w:rPr>
          <w:rFonts w:cs="Times New Roman"/>
        </w:rPr>
        <w:t xml:space="preserve">If there is a biological </w:t>
      </w:r>
      <w:r w:rsidR="006E764B" w:rsidRPr="00184141">
        <w:rPr>
          <w:rFonts w:cs="Times New Roman"/>
        </w:rPr>
        <w:t xml:space="preserve">maximum </w:t>
      </w:r>
      <w:r w:rsidR="00886897">
        <w:rPr>
          <w:rFonts w:cs="Times New Roman"/>
        </w:rPr>
        <w:t>limit to longevity</w:t>
      </w:r>
      <w:r w:rsidRPr="00184141">
        <w:rPr>
          <w:rFonts w:cs="Times New Roman"/>
        </w:rPr>
        <w:t>, it can be anticipated that, as populations age, more of the populatio</w:t>
      </w:r>
      <w:r w:rsidR="00886897">
        <w:rPr>
          <w:rFonts w:cs="Times New Roman"/>
        </w:rPr>
        <w:t>n will reach this upper longevity</w:t>
      </w:r>
      <w:r w:rsidRPr="00184141">
        <w:rPr>
          <w:rFonts w:cs="Times New Roman"/>
        </w:rPr>
        <w:t xml:space="preserve"> limit and so trends towards ever increasing life expectancies </w:t>
      </w:r>
      <w:r w:rsidR="00E21746">
        <w:rPr>
          <w:rFonts w:cs="Times New Roman"/>
        </w:rPr>
        <w:t xml:space="preserve">would </w:t>
      </w:r>
      <w:r w:rsidR="00A62DCE">
        <w:rPr>
          <w:rFonts w:cs="Times New Roman"/>
        </w:rPr>
        <w:t xml:space="preserve">tail off. </w:t>
      </w:r>
      <w:ins w:id="9" w:author="Gerry McCartney" w:date="2020-02-07T17:50:00Z">
        <w:r w:rsidR="001B6889">
          <w:rPr>
            <w:rFonts w:cs="Times New Roman"/>
          </w:rPr>
          <w:t xml:space="preserve"> </w:t>
        </w:r>
      </w:ins>
      <w:r w:rsidR="0096637B">
        <w:rPr>
          <w:rFonts w:cs="Times New Roman"/>
        </w:rPr>
        <w:t xml:space="preserve">Additionally, </w:t>
      </w:r>
      <w:r w:rsidR="0096637B" w:rsidRPr="00184141">
        <w:rPr>
          <w:rFonts w:cs="Times New Roman"/>
        </w:rPr>
        <w:t xml:space="preserve">there would be a notable slowdown in the rate of annual improvement in life expectancy, seen first in those countries with </w:t>
      </w:r>
      <w:r w:rsidR="00CF57AC">
        <w:rPr>
          <w:rFonts w:cs="Times New Roman"/>
        </w:rPr>
        <w:t xml:space="preserve">the </w:t>
      </w:r>
      <w:r w:rsidR="0096637B" w:rsidRPr="00184141">
        <w:rPr>
          <w:rFonts w:cs="Times New Roman"/>
        </w:rPr>
        <w:t>highe</w:t>
      </w:r>
      <w:r w:rsidR="00CF57AC">
        <w:rPr>
          <w:rFonts w:cs="Times New Roman"/>
        </w:rPr>
        <w:t>st</w:t>
      </w:r>
      <w:r w:rsidR="0096637B" w:rsidRPr="00184141">
        <w:rPr>
          <w:rFonts w:cs="Times New Roman"/>
        </w:rPr>
        <w:t xml:space="preserve"> life expectancies</w:t>
      </w:r>
      <w:r w:rsidR="0096637B">
        <w:rPr>
          <w:rFonts w:cs="Times New Roman"/>
        </w:rPr>
        <w:t xml:space="preserve">.  </w:t>
      </w:r>
      <w:r w:rsidR="00452CAD" w:rsidRPr="00184141">
        <w:rPr>
          <w:rFonts w:cs="Times New Roman"/>
        </w:rPr>
        <w:t>Some commentators believe that</w:t>
      </w:r>
      <w:r w:rsidR="00064D66" w:rsidRPr="00184141">
        <w:rPr>
          <w:rFonts w:cs="Times New Roman"/>
        </w:rPr>
        <w:t>,</w:t>
      </w:r>
      <w:r w:rsidR="00452CAD" w:rsidRPr="00184141">
        <w:rPr>
          <w:rFonts w:cs="Times New Roman"/>
        </w:rPr>
        <w:t xml:space="preserve"> since the UK already has a high life expectancy, further improvements at the high rates previously experienced cannot be expected. If this is correct, it would be expected that: (i) globally, the countries with the highest life expectancies would see the most reduced improvement in life expectancy</w:t>
      </w:r>
      <w:r w:rsidR="00452CAD" w:rsidRPr="00CF57AC">
        <w:rPr>
          <w:rFonts w:cs="Times New Roman"/>
        </w:rPr>
        <w:t xml:space="preserve">; </w:t>
      </w:r>
      <w:r w:rsidR="00852B10" w:rsidRPr="00CF57AC">
        <w:rPr>
          <w:rFonts w:cs="Times New Roman"/>
        </w:rPr>
        <w:t>(ii</w:t>
      </w:r>
      <w:r w:rsidR="002A4FCE">
        <w:rPr>
          <w:rFonts w:cs="Times New Roman"/>
        </w:rPr>
        <w:t>)</w:t>
      </w:r>
      <w:r w:rsidR="005B68DF">
        <w:rPr>
          <w:rFonts w:cs="Times New Roman"/>
        </w:rPr>
        <w:t xml:space="preserve"> </w:t>
      </w:r>
      <w:r w:rsidR="00CF57AC" w:rsidRPr="00CF57AC">
        <w:rPr>
          <w:rFonts w:cs="Times New Roman"/>
        </w:rPr>
        <w:t>the rate of life expectancy improvement would advance less quickly over time</w:t>
      </w:r>
      <w:r w:rsidR="00852B10" w:rsidRPr="00CF57AC">
        <w:rPr>
          <w:rFonts w:cs="Times New Roman"/>
        </w:rPr>
        <w:t xml:space="preserve">; </w:t>
      </w:r>
      <w:r w:rsidR="00452CAD" w:rsidRPr="00CF57AC">
        <w:rPr>
          <w:rFonts w:cs="Times New Roman"/>
        </w:rPr>
        <w:t>(i</w:t>
      </w:r>
      <w:r w:rsidR="00852B10" w:rsidRPr="00CF57AC">
        <w:rPr>
          <w:rFonts w:cs="Times New Roman"/>
        </w:rPr>
        <w:t>i</w:t>
      </w:r>
      <w:r w:rsidR="00452CAD" w:rsidRPr="00CF57AC">
        <w:rPr>
          <w:rFonts w:cs="Times New Roman"/>
        </w:rPr>
        <w:t>i) in the</w:t>
      </w:r>
      <w:r w:rsidR="00452CAD" w:rsidRPr="00184141">
        <w:rPr>
          <w:rFonts w:cs="Times New Roman"/>
        </w:rPr>
        <w:t xml:space="preserve"> UK, those (least deprived) sectors of the population with the highest life expectancy would see the most reduced im</w:t>
      </w:r>
      <w:r w:rsidR="00452CAD" w:rsidRPr="00184141">
        <w:rPr>
          <w:rFonts w:cs="Times New Roman"/>
        </w:rPr>
        <w:lastRenderedPageBreak/>
        <w:t>provement; and (i</w:t>
      </w:r>
      <w:r w:rsidR="00852B10" w:rsidRPr="00184141">
        <w:rPr>
          <w:rFonts w:cs="Times New Roman"/>
        </w:rPr>
        <w:t>v</w:t>
      </w:r>
      <w:r w:rsidR="00452CAD" w:rsidRPr="00184141">
        <w:rPr>
          <w:rFonts w:cs="Times New Roman"/>
        </w:rPr>
        <w:t xml:space="preserve">) </w:t>
      </w:r>
      <w:r w:rsidR="000B67F3">
        <w:rPr>
          <w:rFonts w:cs="Times New Roman"/>
        </w:rPr>
        <w:t>stalled overall improvements would be due to static mortality rates for older age strata rather than because of increasing mortality rates at younger ages</w:t>
      </w:r>
      <w:r w:rsidR="00452CAD" w:rsidRPr="00184141">
        <w:rPr>
          <w:rFonts w:cs="Times New Roman"/>
        </w:rPr>
        <w:t xml:space="preserve">.  </w:t>
      </w:r>
    </w:p>
    <w:p w14:paraId="59394CA0" w14:textId="77777777" w:rsidR="008B4211" w:rsidRPr="00184141" w:rsidRDefault="008B4211" w:rsidP="008B4211">
      <w:pPr>
        <w:pStyle w:val="BodyText1"/>
        <w:rPr>
          <w:rFonts w:cs="Times New Roman"/>
          <w:color w:val="000000"/>
        </w:rPr>
      </w:pPr>
    </w:p>
    <w:p w14:paraId="702A9B83" w14:textId="40B5B07A" w:rsidR="003C6BF7" w:rsidRPr="00184141" w:rsidRDefault="008B4211" w:rsidP="00632B80">
      <w:pPr>
        <w:pStyle w:val="BodyText1"/>
        <w:rPr>
          <w:rFonts w:cs="Times New Roman"/>
        </w:rPr>
      </w:pPr>
      <w:r w:rsidRPr="00184141">
        <w:rPr>
          <w:rFonts w:cs="Times New Roman"/>
          <w:color w:val="000000"/>
        </w:rPr>
        <w:t>This paper explores whether any long-term tendency for rates of life expectancy improvement to slow down could explain the recent trends in</w:t>
      </w:r>
      <w:r w:rsidR="002A4FCE">
        <w:rPr>
          <w:rFonts w:cs="Times New Roman"/>
          <w:color w:val="000000"/>
        </w:rPr>
        <w:t xml:space="preserve"> </w:t>
      </w:r>
      <w:r w:rsidRPr="00184141">
        <w:rPr>
          <w:rFonts w:cs="Times New Roman"/>
          <w:color w:val="000000"/>
        </w:rPr>
        <w:t xml:space="preserve">the UK. </w:t>
      </w:r>
    </w:p>
    <w:p w14:paraId="04CD1CD0" w14:textId="77777777" w:rsidR="003C6BF7" w:rsidRPr="00184141" w:rsidRDefault="003C6BF7" w:rsidP="005A782C">
      <w:pPr>
        <w:rPr>
          <w:rFonts w:ascii="Times New Roman" w:hAnsi="Times New Roman"/>
          <w:lang w:eastAsia="en-GB"/>
        </w:rPr>
      </w:pPr>
    </w:p>
    <w:p w14:paraId="6F2D4799" w14:textId="4C372DE7" w:rsidR="005B15F0" w:rsidRDefault="005B15F0" w:rsidP="003E6786">
      <w:pPr>
        <w:pStyle w:val="Bhead"/>
        <w:rPr>
          <w:rFonts w:cs="Times New Roman"/>
        </w:rPr>
      </w:pPr>
      <w:r w:rsidRPr="00184141">
        <w:rPr>
          <w:rFonts w:cs="Times New Roman"/>
        </w:rPr>
        <w:t>Methods</w:t>
      </w:r>
    </w:p>
    <w:p w14:paraId="55290A2E" w14:textId="436F91A7" w:rsidR="009425CB" w:rsidRPr="005E42C8" w:rsidRDefault="00A07AFF" w:rsidP="003C6BF7">
      <w:pPr>
        <w:pStyle w:val="BodyText1"/>
        <w:rPr>
          <w:rFonts w:cs="Times New Roman"/>
        </w:rPr>
      </w:pPr>
      <w:r w:rsidRPr="00184141">
        <w:rPr>
          <w:rFonts w:cs="Times New Roman"/>
        </w:rPr>
        <w:t xml:space="preserve">We followed the methods used to produce </w:t>
      </w:r>
      <w:ins w:id="10" w:author="Gerry McCartney" w:date="2020-02-07T17:51:00Z">
        <w:r w:rsidR="001B6889">
          <w:rPr>
            <w:rFonts w:cs="Times New Roman"/>
          </w:rPr>
          <w:t>F</w:t>
        </w:r>
      </w:ins>
      <w:del w:id="11" w:author="Gerry McCartney" w:date="2020-02-07T17:51:00Z">
        <w:r w:rsidRPr="00184141" w:rsidDel="001B6889">
          <w:rPr>
            <w:rFonts w:cs="Times New Roman"/>
          </w:rPr>
          <w:delText>f</w:delText>
        </w:r>
      </w:del>
      <w:r w:rsidRPr="00184141">
        <w:rPr>
          <w:rFonts w:cs="Times New Roman"/>
        </w:rPr>
        <w:t>igure 1 of White 2002</w:t>
      </w:r>
      <w:r w:rsidR="00074A1D">
        <w:rPr>
          <w:rFonts w:cs="Times New Roman"/>
        </w:rPr>
        <w:t>.</w:t>
      </w:r>
      <w:r w:rsidR="00074A1D">
        <w:rPr>
          <w:rFonts w:cs="Times New Roman"/>
        </w:rPr>
        <w:fldChar w:fldCharType="begin"/>
      </w:r>
      <w:r w:rsidR="001A1C88">
        <w:rPr>
          <w:rFonts w:cs="Times New Roman"/>
        </w:rPr>
        <w:instrText>ADDIN F1000_CSL_CITATION&lt;~#@#~&gt;[{"title":"Longevity Advances in High-Income Countries, 1955-96","id":"6983979","ArticleId":"735796637","page":"59-76","type":"article-journal","volume":"28","issue":"1","author":[{"family":"White","given":"Kevin M."}],"issued":{"date-parts":[["2002","3"]]},"container-title":"Population and development review","container-title-short":"Popul Dev Rev","DOI":"10.1111/j.1728-4457.2002.00059.x"}]</w:instrText>
      </w:r>
      <w:r w:rsidR="00074A1D">
        <w:rPr>
          <w:rFonts w:cs="Times New Roman"/>
        </w:rPr>
        <w:fldChar w:fldCharType="separate"/>
      </w:r>
      <w:r w:rsidR="005448F5">
        <w:rPr>
          <w:rFonts w:cs="Times New Roman"/>
        </w:rPr>
        <w:t>[15]</w:t>
      </w:r>
      <w:r w:rsidR="00074A1D">
        <w:rPr>
          <w:rFonts w:cs="Times New Roman"/>
        </w:rPr>
        <w:fldChar w:fldCharType="end"/>
      </w:r>
      <w:r w:rsidRPr="00184141">
        <w:rPr>
          <w:rFonts w:cs="Times New Roman"/>
        </w:rPr>
        <w:t xml:space="preserve"> </w:t>
      </w:r>
      <w:r w:rsidR="00074A1D">
        <w:rPr>
          <w:rFonts w:cs="Times New Roman"/>
        </w:rPr>
        <w:t>White’s</w:t>
      </w:r>
      <w:r w:rsidRPr="00184141">
        <w:rPr>
          <w:rFonts w:cs="Times New Roman"/>
        </w:rPr>
        <w:t xml:space="preserve"> paper showed period life expectancy for the unweighted average of 21 high income countries </w:t>
      </w:r>
      <w:r w:rsidR="00AC1481">
        <w:rPr>
          <w:rFonts w:cs="Times New Roman"/>
        </w:rPr>
        <w:t xml:space="preserve">(Australia, Austria, Belgium, Canada, Denmark, Finland, France, West Germany, Greece, Ireland, Italy , Japan, Netherlands, New Zealand, Norway, Portugal, Spain, Sweden, Switzerland, United Kingdom, United States) </w:t>
      </w:r>
      <w:r w:rsidR="00CF57AC">
        <w:rPr>
          <w:rFonts w:cs="Times New Roman"/>
        </w:rPr>
        <w:t xml:space="preserve">and we have </w:t>
      </w:r>
      <w:r w:rsidR="00CF57AC">
        <w:t>re-</w:t>
      </w:r>
      <w:r w:rsidR="00CF57AC" w:rsidRPr="00FD413B">
        <w:t>analysed</w:t>
      </w:r>
      <w:r w:rsidR="00CF57AC">
        <w:t xml:space="preserve"> and updated to include data</w:t>
      </w:r>
      <w:r w:rsidR="00CF57AC" w:rsidRPr="00FD413B">
        <w:t xml:space="preserve"> </w:t>
      </w:r>
      <w:r w:rsidR="005448F5">
        <w:t>up</w:t>
      </w:r>
      <w:r w:rsidR="00CF57AC" w:rsidRPr="00FD413B">
        <w:t xml:space="preserve"> to 2016.  </w:t>
      </w:r>
      <w:r w:rsidR="009425CB" w:rsidRPr="005E42C8">
        <w:t xml:space="preserve">We conducted </w:t>
      </w:r>
      <w:r w:rsidR="00EB782A" w:rsidRPr="005E42C8">
        <w:t xml:space="preserve">supplementary </w:t>
      </w:r>
      <w:r w:rsidR="009425CB" w:rsidRPr="005E42C8">
        <w:t>analyses by repeating our analyses including all 40 countries included in the Human Mortality Database</w:t>
      </w:r>
      <w:r w:rsidR="006523E5" w:rsidRPr="005E42C8">
        <w:t xml:space="preserve"> for which data </w:t>
      </w:r>
      <w:r w:rsidR="008B7591" w:rsidRPr="005E42C8">
        <w:t xml:space="preserve">were </w:t>
      </w:r>
      <w:r w:rsidR="006523E5" w:rsidRPr="005E42C8">
        <w:t>available</w:t>
      </w:r>
      <w:r w:rsidR="005448F5">
        <w:t xml:space="preserve"> (see supplemental data)</w:t>
      </w:r>
      <w:r w:rsidR="009425CB" w:rsidRPr="005E42C8">
        <w:t xml:space="preserve">.     </w:t>
      </w:r>
    </w:p>
    <w:p w14:paraId="21EF126F" w14:textId="77777777" w:rsidR="00440C41" w:rsidRPr="00184141" w:rsidRDefault="00440C41" w:rsidP="003C6BF7">
      <w:pPr>
        <w:pStyle w:val="BodyText1"/>
        <w:rPr>
          <w:rFonts w:cs="Times New Roman"/>
        </w:rPr>
      </w:pPr>
    </w:p>
    <w:p w14:paraId="0534FBB2" w14:textId="5B6ED8B3" w:rsidR="00CF57AC" w:rsidRPr="005E42C8" w:rsidRDefault="00A07AFF" w:rsidP="003C6BF7">
      <w:pPr>
        <w:pStyle w:val="BodyText1"/>
        <w:rPr>
          <w:rFonts w:cs="Times New Roman"/>
        </w:rPr>
      </w:pPr>
      <w:r w:rsidRPr="005E42C8">
        <w:rPr>
          <w:rFonts w:cs="Times New Roman"/>
        </w:rPr>
        <w:t xml:space="preserve">We further extend White’s research and conclusions about life expectancy </w:t>
      </w:r>
      <w:r w:rsidR="006523E5" w:rsidRPr="005E42C8">
        <w:rPr>
          <w:rFonts w:cs="Times New Roman"/>
        </w:rPr>
        <w:t>in a number of ways: f</w:t>
      </w:r>
      <w:r w:rsidRPr="005E42C8">
        <w:rPr>
          <w:rFonts w:cs="Times New Roman"/>
        </w:rPr>
        <w:t xml:space="preserve">irst, we replicate and update White’s </w:t>
      </w:r>
      <w:r w:rsidR="000B67F3" w:rsidRPr="005E42C8">
        <w:rPr>
          <w:rFonts w:cs="Times New Roman"/>
        </w:rPr>
        <w:t>F</w:t>
      </w:r>
      <w:r w:rsidRPr="005E42C8">
        <w:rPr>
          <w:rFonts w:cs="Times New Roman"/>
        </w:rPr>
        <w:t xml:space="preserve">igure 3 from the period 1955-1996 to 1955-2016, </w:t>
      </w:r>
      <w:r w:rsidR="003B0003" w:rsidRPr="005E42C8">
        <w:rPr>
          <w:rFonts w:cs="Times New Roman"/>
        </w:rPr>
        <w:t xml:space="preserve">with data form the HMD.  </w:t>
      </w:r>
      <w:r w:rsidR="005E42C8" w:rsidRPr="005E42C8">
        <w:t xml:space="preserve">Second, for the 21 </w:t>
      </w:r>
      <w:r w:rsidR="005E42C8" w:rsidRPr="005E42C8">
        <w:lastRenderedPageBreak/>
        <w:t>countries chosen by White, we have gra</w:t>
      </w:r>
      <w:r w:rsidR="00A62DCE">
        <w:t xml:space="preserve">phed life expectancy over time and </w:t>
      </w:r>
      <w:r w:rsidR="005E42C8" w:rsidRPr="005E42C8">
        <w:t xml:space="preserve">calculated </w:t>
      </w:r>
      <w:ins w:id="12" w:author="Gerry McCartney" w:date="2020-02-07T17:52:00Z">
        <w:r w:rsidR="001B6889">
          <w:t>the correlation coefficient (</w:t>
        </w:r>
      </w:ins>
      <w:r w:rsidR="005E42C8" w:rsidRPr="005E42C8">
        <w:t>r</w:t>
      </w:r>
      <w:r w:rsidR="005E42C8" w:rsidRPr="005E42C8">
        <w:rPr>
          <w:vertAlign w:val="superscript"/>
        </w:rPr>
        <w:t>2</w:t>
      </w:r>
      <w:ins w:id="13" w:author="Gerry McCartney" w:date="2020-02-07T17:52:00Z">
        <w:r w:rsidR="001B6889">
          <w:t>)</w:t>
        </w:r>
      </w:ins>
      <w:r w:rsidR="005E42C8" w:rsidRPr="005E42C8">
        <w:t xml:space="preserve"> to examine the linearity of those trends.  </w:t>
      </w:r>
      <w:r w:rsidR="005E42C8" w:rsidRPr="005E42C8">
        <w:rPr>
          <w:rFonts w:cs="Times New Roman"/>
        </w:rPr>
        <w:t>Third,</w:t>
      </w:r>
      <w:r w:rsidRPr="005E42C8">
        <w:rPr>
          <w:rFonts w:cs="Times New Roman"/>
        </w:rPr>
        <w:t xml:space="preserve"> we produce a version of this same graph considering each decadal period from 1955-201</w:t>
      </w:r>
      <w:r w:rsidR="00CF57AC" w:rsidRPr="005E42C8">
        <w:rPr>
          <w:rFonts w:cs="Times New Roman"/>
        </w:rPr>
        <w:t>6</w:t>
      </w:r>
      <w:r w:rsidRPr="005E42C8">
        <w:rPr>
          <w:rFonts w:cs="Times New Roman"/>
        </w:rPr>
        <w:t xml:space="preserve"> separately, to investigate both the evolution of this relationship and whether it has become more or less supportive of biologica</w:t>
      </w:r>
      <w:r w:rsidR="005448F5">
        <w:rPr>
          <w:rFonts w:cs="Times New Roman"/>
        </w:rPr>
        <w:t>l limits as a key explanation.  W</w:t>
      </w:r>
      <w:r w:rsidRPr="005E42C8">
        <w:rPr>
          <w:rFonts w:cs="Times New Roman"/>
        </w:rPr>
        <w:t xml:space="preserve">ithin each of these decadal periods we also highlight the UK, to show how its life expectancy compares against the other high income nations. </w:t>
      </w:r>
    </w:p>
    <w:p w14:paraId="13CA8703" w14:textId="038350A6" w:rsidR="008013FA" w:rsidRPr="00184141" w:rsidRDefault="008013FA" w:rsidP="005E42C8">
      <w:pPr>
        <w:pStyle w:val="BodyText1"/>
      </w:pPr>
    </w:p>
    <w:p w14:paraId="6A9E25B3" w14:textId="501942BB" w:rsidR="00A07AFF" w:rsidRPr="00184141" w:rsidRDefault="00A07AFF" w:rsidP="00A07AFF">
      <w:pPr>
        <w:pStyle w:val="Chead"/>
        <w:rPr>
          <w:rFonts w:cs="Times New Roman"/>
        </w:rPr>
      </w:pPr>
      <w:r w:rsidRPr="00184141">
        <w:rPr>
          <w:rFonts w:cs="Times New Roman"/>
        </w:rPr>
        <w:t>Data and Code</w:t>
      </w:r>
    </w:p>
    <w:p w14:paraId="75D010BF" w14:textId="16128A7C" w:rsidR="005A782C" w:rsidRPr="00184141" w:rsidRDefault="00A07AFF" w:rsidP="009F2496">
      <w:pPr>
        <w:pStyle w:val="BodyText1"/>
        <w:rPr>
          <w:rFonts w:cs="Times New Roman"/>
        </w:rPr>
      </w:pPr>
      <w:r w:rsidRPr="00184141">
        <w:rPr>
          <w:rFonts w:cs="Times New Roman"/>
        </w:rPr>
        <w:t xml:space="preserve">All analyses make use of data from the Human Mortality Database (HMD), using data, where available, for those 21 high income countries included in White’s paper. Analyses were performed using the R programming </w:t>
      </w:r>
      <w:r w:rsidR="006423AB" w:rsidRPr="00184141">
        <w:rPr>
          <w:rFonts w:cs="Times New Roman"/>
        </w:rPr>
        <w:t xml:space="preserve">language </w:t>
      </w:r>
      <w:r w:rsidR="005448F5">
        <w:rPr>
          <w:rFonts w:cs="Times New Roman"/>
        </w:rPr>
        <w:fldChar w:fldCharType="begin"/>
      </w:r>
      <w:r w:rsidR="001A1C88">
        <w:rPr>
          <w:rFonts w:cs="Times New Roman"/>
        </w:rPr>
        <w:instrText>ADDIN F1000_CSL_CITATION&lt;~#@#~&gt;[{"title":"R Core Team (2017). R: A language and environment... - Google Scholar","id":"8145032","type":"webpage","issued":{},"accessed":{"date-parts":[["2020","1","28"]]},"itemType":"WEBSITE"}]</w:instrText>
      </w:r>
      <w:r w:rsidR="005448F5">
        <w:rPr>
          <w:rFonts w:cs="Times New Roman"/>
        </w:rPr>
        <w:fldChar w:fldCharType="separate"/>
      </w:r>
      <w:r w:rsidR="005448F5">
        <w:rPr>
          <w:rFonts w:cs="Times New Roman"/>
        </w:rPr>
        <w:t>[16]</w:t>
      </w:r>
      <w:r w:rsidR="005448F5">
        <w:rPr>
          <w:rFonts w:cs="Times New Roman"/>
        </w:rPr>
        <w:fldChar w:fldCharType="end"/>
      </w:r>
      <w:r w:rsidR="005448F5">
        <w:rPr>
          <w:rFonts w:cs="Times New Roman"/>
        </w:rPr>
        <w:t xml:space="preserve"> </w:t>
      </w:r>
      <w:r w:rsidRPr="00184141">
        <w:rPr>
          <w:rFonts w:cs="Times New Roman"/>
        </w:rPr>
        <w:t xml:space="preserve">and all code required to replicate the analyses </w:t>
      </w:r>
      <w:r w:rsidR="00CB2548">
        <w:rPr>
          <w:rFonts w:cs="Times New Roman"/>
        </w:rPr>
        <w:t>is</w:t>
      </w:r>
      <w:r w:rsidR="00CB2548" w:rsidRPr="00184141">
        <w:rPr>
          <w:rFonts w:cs="Times New Roman"/>
        </w:rPr>
        <w:t xml:space="preserve"> </w:t>
      </w:r>
      <w:r w:rsidRPr="00184141">
        <w:rPr>
          <w:rFonts w:cs="Times New Roman"/>
        </w:rPr>
        <w:t>publically available on a GitHub repository.</w:t>
      </w:r>
      <w:r w:rsidR="005448F5">
        <w:rPr>
          <w:rStyle w:val="FootnoteReference"/>
          <w:rFonts w:cs="Times New Roman"/>
        </w:rPr>
        <w:footnoteReference w:id="2"/>
      </w:r>
      <w:r w:rsidR="00385E01">
        <w:rPr>
          <w:rFonts w:cs="Times New Roman"/>
        </w:rPr>
        <w:t xml:space="preserve"> Data availability for all the countries in HMD is illustrated in the supplemental data.  </w:t>
      </w:r>
    </w:p>
    <w:p w14:paraId="672CE66A" w14:textId="77777777" w:rsidR="0008199D" w:rsidRDefault="0008199D" w:rsidP="005A782C">
      <w:pPr>
        <w:rPr>
          <w:rFonts w:ascii="Times New Roman" w:hAnsi="Times New Roman"/>
          <w:i/>
          <w:strike/>
          <w:lang w:eastAsia="en-GB"/>
        </w:rPr>
      </w:pPr>
    </w:p>
    <w:p w14:paraId="40906373" w14:textId="77777777" w:rsidR="0008199D" w:rsidRPr="00184141" w:rsidRDefault="0008199D" w:rsidP="005A782C">
      <w:pPr>
        <w:rPr>
          <w:rFonts w:ascii="Times New Roman" w:hAnsi="Times New Roman"/>
          <w:i/>
          <w:strike/>
          <w:lang w:eastAsia="en-GB"/>
        </w:rPr>
      </w:pPr>
    </w:p>
    <w:p w14:paraId="2881EB86" w14:textId="5A315F45" w:rsidR="000831F9" w:rsidRPr="00184141" w:rsidRDefault="005B15F0" w:rsidP="00043C57">
      <w:pPr>
        <w:pStyle w:val="Bhead"/>
        <w:rPr>
          <w:rFonts w:cs="Times New Roman"/>
        </w:rPr>
      </w:pPr>
      <w:r w:rsidRPr="00184141">
        <w:rPr>
          <w:rFonts w:cs="Times New Roman"/>
        </w:rPr>
        <w:t>Results</w:t>
      </w:r>
    </w:p>
    <w:p w14:paraId="1B2EEB1D" w14:textId="77777777" w:rsidR="00CB0176" w:rsidRPr="00184141" w:rsidRDefault="00CB0176" w:rsidP="00CB0176">
      <w:pPr>
        <w:rPr>
          <w:lang w:eastAsia="en-GB"/>
        </w:rPr>
      </w:pPr>
    </w:p>
    <w:p w14:paraId="3E975B2B" w14:textId="0405931E" w:rsidR="000C0F14" w:rsidRDefault="005E42C8" w:rsidP="00043C57">
      <w:pPr>
        <w:pStyle w:val="Chead"/>
        <w:rPr>
          <w:rFonts w:cs="Times New Roman"/>
        </w:rPr>
      </w:pPr>
      <w:r>
        <w:rPr>
          <w:rFonts w:cs="Times New Roman"/>
        </w:rPr>
        <w:t>The</w:t>
      </w:r>
      <w:r w:rsidR="001D0777" w:rsidRPr="00184141">
        <w:rPr>
          <w:rFonts w:cs="Times New Roman"/>
        </w:rPr>
        <w:t xml:space="preserve"> trend of improvement in life expectancy for high income countries since 1996  </w:t>
      </w:r>
    </w:p>
    <w:p w14:paraId="310F786C" w14:textId="77777777" w:rsidR="005B68DF" w:rsidRPr="00C643E6" w:rsidRDefault="005B68DF" w:rsidP="00201F58"/>
    <w:p w14:paraId="19FBC137" w14:textId="34D321CE" w:rsidR="00772452" w:rsidRPr="00772452" w:rsidRDefault="005E42C8" w:rsidP="00043C57">
      <w:pPr>
        <w:pStyle w:val="BodyText1"/>
        <w:rPr>
          <w:rFonts w:cs="Times New Roman"/>
          <w:color w:val="FF0000"/>
        </w:rPr>
      </w:pPr>
      <w:r>
        <w:t xml:space="preserve">White’s paper analysed data from 1955 to 1996.  </w:t>
      </w:r>
      <w:ins w:id="14" w:author="Gerry McCartney" w:date="2020-02-07T17:54:00Z">
        <w:r w:rsidR="001B6889">
          <w:t>Period l</w:t>
        </w:r>
      </w:ins>
      <w:del w:id="15" w:author="Gerry McCartney" w:date="2020-02-07T17:54:00Z">
        <w:r w:rsidR="00E173E2" w:rsidRPr="00E173E2" w:rsidDel="001B6889">
          <w:delText>L</w:delText>
        </w:r>
      </w:del>
      <w:r w:rsidR="00E173E2" w:rsidRPr="00E173E2">
        <w:t xml:space="preserve">ife expectancy at birth for </w:t>
      </w:r>
      <w:r w:rsidR="00E173E2">
        <w:t xml:space="preserve">the </w:t>
      </w:r>
      <w:r w:rsidR="00E173E2" w:rsidRPr="00E173E2">
        <w:t>21 countries</w:t>
      </w:r>
      <w:r w:rsidR="00E173E2">
        <w:t xml:space="preserve"> analysed </w:t>
      </w:r>
      <w:r w:rsidR="00E173E2" w:rsidRPr="00E173E2">
        <w:t>showed a linear improvement from 1955 to 2016</w:t>
      </w:r>
      <w:r w:rsidR="005448F5">
        <w:t xml:space="preserve"> (Figure 1a)</w:t>
      </w:r>
      <w:r w:rsidR="00E173E2" w:rsidRPr="00E173E2">
        <w:t xml:space="preserve">. </w:t>
      </w:r>
      <w:r w:rsidR="00E173E2">
        <w:rPr>
          <w:rFonts w:cs="Times New Roman"/>
        </w:rPr>
        <w:t>Life</w:t>
      </w:r>
      <w:r w:rsidR="00574E3A" w:rsidRPr="00184141">
        <w:rPr>
          <w:rFonts w:cs="Times New Roman"/>
        </w:rPr>
        <w:t xml:space="preserve"> expectancy seems to have been improving faster between</w:t>
      </w:r>
      <w:r w:rsidR="000C0F14" w:rsidRPr="00184141">
        <w:rPr>
          <w:rFonts w:cs="Times New Roman"/>
        </w:rPr>
        <w:t xml:space="preserve"> 1955</w:t>
      </w:r>
      <w:r w:rsidR="00AD1D87" w:rsidRPr="00184141">
        <w:rPr>
          <w:rFonts w:cs="Times New Roman"/>
        </w:rPr>
        <w:t xml:space="preserve"> </w:t>
      </w:r>
      <w:r w:rsidR="000B67F3">
        <w:rPr>
          <w:rFonts w:cs="Times New Roman"/>
        </w:rPr>
        <w:t>and</w:t>
      </w:r>
      <w:r w:rsidR="00AD1D87" w:rsidRPr="00184141">
        <w:rPr>
          <w:rFonts w:cs="Times New Roman"/>
        </w:rPr>
        <w:t xml:space="preserve"> </w:t>
      </w:r>
      <w:r w:rsidR="000C0F14" w:rsidRPr="00184141">
        <w:rPr>
          <w:rFonts w:cs="Times New Roman"/>
        </w:rPr>
        <w:t>2016 (</w:t>
      </w:r>
      <w:ins w:id="16" w:author="Gerry McCartney" w:date="2020-02-07T17:54:00Z">
        <w:r w:rsidR="001B6889">
          <w:rPr>
            <w:rFonts w:cs="Times New Roman"/>
          </w:rPr>
          <w:t xml:space="preserve">mean of </w:t>
        </w:r>
      </w:ins>
      <w:r w:rsidR="000C0F14" w:rsidRPr="00184141">
        <w:rPr>
          <w:rFonts w:cs="Times New Roman"/>
        </w:rPr>
        <w:t>0.216 years</w:t>
      </w:r>
      <w:del w:id="17" w:author="Gerry McCartney" w:date="2020-02-07T17:54:00Z">
        <w:r w:rsidR="005448F5" w:rsidDel="001B6889">
          <w:rPr>
            <w:rFonts w:cs="Times New Roman"/>
          </w:rPr>
          <w:delText xml:space="preserve"> </w:delText>
        </w:r>
      </w:del>
      <w:r w:rsidR="000C0F14" w:rsidRPr="00184141">
        <w:rPr>
          <w:rFonts w:cs="Times New Roman"/>
        </w:rPr>
        <w:t>/year</w:t>
      </w:r>
      <w:del w:id="18" w:author="Gerry McCartney" w:date="2020-02-07T17:54:00Z">
        <w:r w:rsidR="000C0F14" w:rsidRPr="00184141" w:rsidDel="001B6889">
          <w:rPr>
            <w:rFonts w:cs="Times New Roman"/>
          </w:rPr>
          <w:delText xml:space="preserve"> on average</w:delText>
        </w:r>
      </w:del>
      <w:r w:rsidR="00AA7F1F">
        <w:rPr>
          <w:rFonts w:cs="Times New Roman"/>
        </w:rPr>
        <w:t>)</w:t>
      </w:r>
      <w:r w:rsidR="000C0F14" w:rsidRPr="00184141">
        <w:rPr>
          <w:rFonts w:cs="Times New Roman"/>
        </w:rPr>
        <w:t xml:space="preserve">, than </w:t>
      </w:r>
      <w:r w:rsidR="000B67F3">
        <w:rPr>
          <w:rFonts w:cs="Times New Roman"/>
        </w:rPr>
        <w:t xml:space="preserve">between </w:t>
      </w:r>
      <w:r w:rsidR="000C0F14" w:rsidRPr="00184141">
        <w:rPr>
          <w:rFonts w:cs="Times New Roman"/>
        </w:rPr>
        <w:t>1955</w:t>
      </w:r>
      <w:r w:rsidR="000B67F3">
        <w:rPr>
          <w:rFonts w:cs="Times New Roman"/>
        </w:rPr>
        <w:t xml:space="preserve"> and </w:t>
      </w:r>
      <w:r w:rsidR="000C0F14" w:rsidRPr="00184141">
        <w:rPr>
          <w:rFonts w:cs="Times New Roman"/>
        </w:rPr>
        <w:t>1996 (</w:t>
      </w:r>
      <w:ins w:id="19" w:author="Gerry McCartney" w:date="2020-02-07T17:54:00Z">
        <w:r w:rsidR="001B6889">
          <w:rPr>
            <w:rFonts w:cs="Times New Roman"/>
          </w:rPr>
          <w:t xml:space="preserve">mean of </w:t>
        </w:r>
      </w:ins>
      <w:r w:rsidR="000C0F14" w:rsidRPr="00184141">
        <w:rPr>
          <w:rFonts w:cs="Times New Roman"/>
        </w:rPr>
        <w:t xml:space="preserve">0.211 </w:t>
      </w:r>
      <w:r w:rsidR="00574E3A" w:rsidRPr="00184141">
        <w:rPr>
          <w:rFonts w:cs="Times New Roman"/>
        </w:rPr>
        <w:t>years</w:t>
      </w:r>
      <w:del w:id="20" w:author="Gerry McCartney" w:date="2020-02-07T17:54:00Z">
        <w:r w:rsidR="005448F5" w:rsidDel="001B6889">
          <w:rPr>
            <w:rFonts w:cs="Times New Roman"/>
          </w:rPr>
          <w:delText xml:space="preserve"> </w:delText>
        </w:r>
      </w:del>
      <w:r w:rsidR="00574E3A" w:rsidRPr="00184141">
        <w:rPr>
          <w:rFonts w:cs="Times New Roman"/>
        </w:rPr>
        <w:t>/year</w:t>
      </w:r>
      <w:del w:id="21" w:author="Gerry McCartney" w:date="2020-02-07T17:55:00Z">
        <w:r w:rsidR="00574E3A" w:rsidRPr="00184141" w:rsidDel="001B6889">
          <w:rPr>
            <w:rFonts w:cs="Times New Roman"/>
          </w:rPr>
          <w:delText xml:space="preserve"> on average</w:delText>
        </w:r>
      </w:del>
      <w:r w:rsidR="006523E5">
        <w:rPr>
          <w:rFonts w:cs="Times New Roman"/>
        </w:rPr>
        <w:t>; data not shown</w:t>
      </w:r>
      <w:r w:rsidR="000C0F14" w:rsidRPr="00184141">
        <w:rPr>
          <w:rFonts w:cs="Times New Roman"/>
        </w:rPr>
        <w:t>).</w:t>
      </w:r>
      <w:r w:rsidR="00574E3A" w:rsidRPr="00184141">
        <w:rPr>
          <w:rFonts w:cs="Times New Roman"/>
        </w:rPr>
        <w:t xml:space="preserve">  </w:t>
      </w:r>
      <w:r w:rsidR="00772452" w:rsidRPr="005E42C8">
        <w:rPr>
          <w:rFonts w:cs="Times New Roman"/>
        </w:rPr>
        <w:t>This indicates that the stalling across many countries has</w:t>
      </w:r>
      <w:r w:rsidRPr="005E42C8">
        <w:rPr>
          <w:rFonts w:cs="Times New Roman"/>
        </w:rPr>
        <w:t xml:space="preserve"> not</w:t>
      </w:r>
      <w:r w:rsidR="00772452" w:rsidRPr="005E42C8">
        <w:rPr>
          <w:rFonts w:cs="Times New Roman"/>
        </w:rPr>
        <w:t xml:space="preserve"> been sufficient to drop the </w:t>
      </w:r>
      <w:del w:id="22" w:author="Gerry McCartney" w:date="2020-02-07T17:55:00Z">
        <w:r w:rsidR="00772452" w:rsidRPr="005E42C8" w:rsidDel="001B6889">
          <w:rPr>
            <w:rFonts w:cs="Times New Roman"/>
          </w:rPr>
          <w:delText xml:space="preserve">average </w:delText>
        </w:r>
      </w:del>
      <w:ins w:id="23" w:author="Gerry McCartney" w:date="2020-02-07T17:55:00Z">
        <w:r w:rsidR="001B6889">
          <w:rPr>
            <w:rFonts w:cs="Times New Roman"/>
          </w:rPr>
          <w:t>mean</w:t>
        </w:r>
        <w:r w:rsidR="001B6889" w:rsidRPr="005E42C8">
          <w:rPr>
            <w:rFonts w:cs="Times New Roman"/>
          </w:rPr>
          <w:t xml:space="preserve"> </w:t>
        </w:r>
      </w:ins>
      <w:r w:rsidR="00772452" w:rsidRPr="005E42C8">
        <w:rPr>
          <w:rFonts w:cs="Times New Roman"/>
        </w:rPr>
        <w:t>increase (when data up to 2016 are included)</w:t>
      </w:r>
      <w:r w:rsidRPr="005E42C8">
        <w:rPr>
          <w:rFonts w:cs="Times New Roman"/>
        </w:rPr>
        <w:t>.</w:t>
      </w:r>
    </w:p>
    <w:p w14:paraId="2136E140" w14:textId="77777777" w:rsidR="00F4298A" w:rsidRDefault="00F4298A" w:rsidP="00F4298A">
      <w:pPr>
        <w:pStyle w:val="BodyText1"/>
      </w:pPr>
    </w:p>
    <w:p w14:paraId="0CDCDEDF" w14:textId="524BA66D" w:rsidR="00A60D28" w:rsidRDefault="00D53580" w:rsidP="00F4298A">
      <w:pPr>
        <w:pStyle w:val="BodyText1"/>
      </w:pPr>
      <w:r>
        <w:t>L</w:t>
      </w:r>
      <w:r w:rsidR="00B0201C" w:rsidRPr="00184141">
        <w:t xml:space="preserve">ife expectancy at birth in the UK fell below the average of these </w:t>
      </w:r>
      <w:r>
        <w:t xml:space="preserve">21 </w:t>
      </w:r>
      <w:r w:rsidR="00B0201C" w:rsidRPr="00184141">
        <w:t xml:space="preserve">high income countries in </w:t>
      </w:r>
      <w:r>
        <w:t xml:space="preserve">the </w:t>
      </w:r>
      <w:r w:rsidR="00B0201C" w:rsidRPr="00184141">
        <w:t>1960s, started to converge in the 2000s and then fell back after 2012 (</w:t>
      </w:r>
      <w:r w:rsidR="009F2496" w:rsidRPr="00184141">
        <w:t>Figure 1b</w:t>
      </w:r>
      <w:r w:rsidR="00B0201C" w:rsidRPr="00184141">
        <w:t xml:space="preserve">). </w:t>
      </w:r>
      <w:r w:rsidR="009F2496" w:rsidRPr="00184141">
        <w:t xml:space="preserve"> </w:t>
      </w:r>
    </w:p>
    <w:p w14:paraId="786B53EC" w14:textId="4D369F57" w:rsidR="00772452" w:rsidRDefault="00772452" w:rsidP="00F4298A">
      <w:pPr>
        <w:pStyle w:val="BodyText1"/>
      </w:pPr>
    </w:p>
    <w:p w14:paraId="2420EF42" w14:textId="57468520" w:rsidR="00772452" w:rsidRPr="005E42C8" w:rsidRDefault="00772452" w:rsidP="00772452">
      <w:pPr>
        <w:pStyle w:val="BodyText1"/>
        <w:rPr>
          <w:rFonts w:cs="Times New Roman"/>
        </w:rPr>
      </w:pPr>
      <w:del w:id="24" w:author="Gerry McCartney" w:date="2020-02-07T17:55:00Z">
        <w:r w:rsidRPr="00184141" w:rsidDel="001B6889">
          <w:rPr>
            <w:rFonts w:cs="Times New Roman"/>
          </w:rPr>
          <w:delText xml:space="preserve">Linear regression </w:delText>
        </w:r>
        <w:r w:rsidDel="001B6889">
          <w:rPr>
            <w:rFonts w:cs="Times New Roman"/>
          </w:rPr>
          <w:delText>for</w:delText>
        </w:r>
      </w:del>
      <w:ins w:id="25" w:author="Gerry McCartney" w:date="2020-02-07T17:55:00Z">
        <w:r w:rsidR="001B6889">
          <w:rPr>
            <w:rFonts w:cs="Times New Roman"/>
          </w:rPr>
          <w:t xml:space="preserve">The correlation of </w:t>
        </w:r>
      </w:ins>
      <w:ins w:id="26" w:author="Gerry McCartney" w:date="2020-02-07T17:56:00Z">
        <w:r w:rsidR="001B6889">
          <w:rPr>
            <w:rFonts w:cs="Times New Roman"/>
          </w:rPr>
          <w:t xml:space="preserve">mean </w:t>
        </w:r>
      </w:ins>
      <w:ins w:id="27" w:author="Gerry McCartney" w:date="2020-02-07T17:55:00Z">
        <w:r w:rsidR="001B6889">
          <w:rPr>
            <w:rFonts w:cs="Times New Roman"/>
          </w:rPr>
          <w:t>period</w:t>
        </w:r>
      </w:ins>
      <w:r>
        <w:rPr>
          <w:rFonts w:cs="Times New Roman"/>
        </w:rPr>
        <w:t xml:space="preserve"> life expectancy o</w:t>
      </w:r>
      <w:r w:rsidR="005E42C8">
        <w:rPr>
          <w:rFonts w:cs="Times New Roman"/>
        </w:rPr>
        <w:t>ver</w:t>
      </w:r>
      <w:r>
        <w:rPr>
          <w:rFonts w:cs="Times New Roman"/>
        </w:rPr>
        <w:t xml:space="preserve"> time </w:t>
      </w:r>
      <w:r w:rsidRPr="00184141">
        <w:rPr>
          <w:rFonts w:cs="Times New Roman"/>
        </w:rPr>
        <w:t>demonstrated a near perfect R-squared value (&gt; 0.99</w:t>
      </w:r>
      <w:r w:rsidRPr="005E42C8">
        <w:rPr>
          <w:rFonts w:cs="Times New Roman"/>
        </w:rPr>
        <w:t xml:space="preserve">) for data between 1955 and 2016 (see </w:t>
      </w:r>
      <w:ins w:id="28" w:author="Gerry McCartney" w:date="2020-02-07T17:56:00Z">
        <w:r w:rsidR="001B6889">
          <w:rPr>
            <w:rFonts w:cs="Times New Roman"/>
          </w:rPr>
          <w:t>T</w:t>
        </w:r>
      </w:ins>
      <w:del w:id="29" w:author="Gerry McCartney" w:date="2020-02-07T17:56:00Z">
        <w:r w:rsidRPr="005E42C8" w:rsidDel="001B6889">
          <w:rPr>
            <w:rFonts w:cs="Times New Roman"/>
          </w:rPr>
          <w:delText>t</w:delText>
        </w:r>
      </w:del>
      <w:r w:rsidRPr="005E42C8">
        <w:rPr>
          <w:rFonts w:cs="Times New Roman"/>
        </w:rPr>
        <w:t>able 1).</w:t>
      </w:r>
      <w:r w:rsidRPr="00184141">
        <w:rPr>
          <w:rFonts w:cs="Times New Roman"/>
        </w:rPr>
        <w:t xml:space="preserve">  </w:t>
      </w:r>
      <w:r w:rsidR="005E42C8">
        <w:rPr>
          <w:rFonts w:cs="Times New Roman"/>
        </w:rPr>
        <w:t xml:space="preserve"> The ‘lowest’ and ‘highest’ categories refer to the country with the lowest and highest life expectancy at birth in 1955.  R squared values of this magnitude indicate the high degree of linearity in the improvement in life expectancy in these countries over time.  </w:t>
      </w:r>
      <w:commentRangeStart w:id="30"/>
      <w:r w:rsidR="005E42C8" w:rsidRPr="005E42C8">
        <w:t>The t statistics are all very large, and correspond to p values much smaller than 0.01</w:t>
      </w:r>
      <w:r w:rsidR="005E42C8" w:rsidRPr="005E42C8">
        <w:rPr>
          <w:rFonts w:cs="Times New Roman"/>
        </w:rPr>
        <w:t xml:space="preserve">.  </w:t>
      </w:r>
      <w:commentRangeEnd w:id="30"/>
      <w:r w:rsidR="001B6889">
        <w:rPr>
          <w:rStyle w:val="CommentReference"/>
          <w:rFonts w:eastAsia="Arial"/>
        </w:rPr>
        <w:commentReference w:id="30"/>
      </w:r>
      <w:commentRangeStart w:id="31"/>
      <w:r w:rsidRPr="005E42C8">
        <w:rPr>
          <w:rFonts w:cs="Times New Roman"/>
        </w:rPr>
        <w:t xml:space="preserve">These analyses were repeated with all countries listed in the Human Mortality Database (see supplemental data).  </w:t>
      </w:r>
      <w:commentRangeEnd w:id="31"/>
      <w:r w:rsidR="001B6889">
        <w:rPr>
          <w:rStyle w:val="CommentReference"/>
          <w:rFonts w:eastAsia="Arial"/>
        </w:rPr>
        <w:commentReference w:id="31"/>
      </w:r>
    </w:p>
    <w:p w14:paraId="0C1BADF8" w14:textId="7A8C1DEA" w:rsidR="0040195C" w:rsidRDefault="005E42C8" w:rsidP="00F4298A">
      <w:pPr>
        <w:pStyle w:val="BodyText1"/>
      </w:pPr>
      <w:r>
        <w:rPr>
          <w:color w:val="FF0000"/>
        </w:rPr>
        <w:lastRenderedPageBreak/>
        <w:t>.</w:t>
      </w:r>
      <w:r w:rsidR="005B42E1">
        <w:t xml:space="preserve"> </w:t>
      </w:r>
    </w:p>
    <w:p w14:paraId="350EC990" w14:textId="77777777" w:rsidR="001B6889" w:rsidRDefault="001B6889">
      <w:pPr>
        <w:rPr>
          <w:ins w:id="32" w:author="Gerry McCartney" w:date="2020-02-07T17:57:00Z"/>
          <w:rFonts w:ascii="Arial" w:eastAsia="Calibri" w:hAnsi="Arial" w:cs="Times New Roman"/>
          <w:i/>
          <w:iCs/>
          <w:sz w:val="20"/>
          <w:szCs w:val="16"/>
        </w:rPr>
      </w:pPr>
      <w:ins w:id="33" w:author="Gerry McCartney" w:date="2020-02-07T17:57:00Z">
        <w:r>
          <w:rPr>
            <w:szCs w:val="16"/>
          </w:rPr>
          <w:br w:type="page"/>
        </w:r>
      </w:ins>
    </w:p>
    <w:p w14:paraId="38FC1469" w14:textId="0E1E2219" w:rsidR="00772452" w:rsidRPr="005B42E1" w:rsidRDefault="00772452" w:rsidP="00F15E88">
      <w:pPr>
        <w:pStyle w:val="Caption"/>
        <w:rPr>
          <w:szCs w:val="16"/>
        </w:rPr>
      </w:pPr>
      <w:r w:rsidRPr="005B42E1">
        <w:rPr>
          <w:szCs w:val="16"/>
        </w:rPr>
        <w:t xml:space="preserve">Table </w:t>
      </w:r>
      <w:r w:rsidRPr="005B42E1">
        <w:rPr>
          <w:szCs w:val="16"/>
        </w:rPr>
        <w:fldChar w:fldCharType="begin"/>
      </w:r>
      <w:r w:rsidRPr="005B42E1">
        <w:rPr>
          <w:szCs w:val="16"/>
        </w:rPr>
        <w:instrText xml:space="preserve"> SEQ Table \* ARABIC </w:instrText>
      </w:r>
      <w:r w:rsidRPr="005B42E1">
        <w:rPr>
          <w:szCs w:val="16"/>
        </w:rPr>
        <w:fldChar w:fldCharType="separate"/>
      </w:r>
      <w:r w:rsidR="00385E01" w:rsidRPr="005B42E1">
        <w:rPr>
          <w:noProof/>
          <w:szCs w:val="16"/>
        </w:rPr>
        <w:t>1</w:t>
      </w:r>
      <w:r w:rsidRPr="005B42E1">
        <w:rPr>
          <w:szCs w:val="16"/>
        </w:rPr>
        <w:fldChar w:fldCharType="end"/>
      </w:r>
      <w:r w:rsidRPr="005B42E1">
        <w:rPr>
          <w:szCs w:val="16"/>
        </w:rPr>
        <w:t xml:space="preserve">: </w:t>
      </w:r>
      <w:r w:rsidR="005E42C8" w:rsidRPr="005B42E1">
        <w:rPr>
          <w:szCs w:val="16"/>
        </w:rPr>
        <w:t xml:space="preserve">R squared values of life expectancy at birth in 1955 for 21 countries against average annual gain in life expectancy per year between </w:t>
      </w:r>
      <w:r w:rsidR="005B68DF" w:rsidRPr="005B42E1">
        <w:rPr>
          <w:szCs w:val="16"/>
        </w:rPr>
        <w:t>1</w:t>
      </w:r>
      <w:r w:rsidR="005E42C8" w:rsidRPr="005B42E1">
        <w:rPr>
          <w:szCs w:val="16"/>
        </w:rPr>
        <w:t xml:space="preserve">955 and 2016.  </w:t>
      </w:r>
      <w:commentRangeStart w:id="34"/>
      <w:r w:rsidR="00F15E88">
        <w:t xml:space="preserve">For key to country codes see supplemental data.  </w:t>
      </w:r>
      <w:commentRangeEnd w:id="34"/>
      <w:r w:rsidR="001B6889">
        <w:rPr>
          <w:rStyle w:val="CommentReference"/>
          <w:rFonts w:eastAsia="Arial" w:cs="Arial"/>
          <w:i w:val="0"/>
          <w:iCs w:val="0"/>
          <w:lang w:eastAsia="en-GB"/>
        </w:rPr>
        <w:commentReference w:id="34"/>
      </w:r>
    </w:p>
    <w:tbl>
      <w:tblPr>
        <w:tblStyle w:val="TableGridLight"/>
        <w:tblW w:w="10170" w:type="dxa"/>
        <w:tblLook w:val="04A0" w:firstRow="1" w:lastRow="0" w:firstColumn="1" w:lastColumn="0" w:noHBand="0" w:noVBand="1"/>
      </w:tblPr>
      <w:tblGrid>
        <w:gridCol w:w="1967"/>
        <w:gridCol w:w="1605"/>
        <w:gridCol w:w="1572"/>
        <w:gridCol w:w="1224"/>
        <w:gridCol w:w="1084"/>
        <w:gridCol w:w="1186"/>
        <w:gridCol w:w="1532"/>
      </w:tblGrid>
      <w:tr w:rsidR="000F11E9" w:rsidRPr="00772452" w14:paraId="718BE626" w14:textId="77777777" w:rsidTr="005B42E1">
        <w:tc>
          <w:tcPr>
            <w:tcW w:w="0" w:type="auto"/>
            <w:hideMark/>
          </w:tcPr>
          <w:p w14:paraId="39A7D21E" w14:textId="77777777" w:rsidR="00772452" w:rsidRPr="005B42E1" w:rsidRDefault="00772452" w:rsidP="00772452">
            <w:pPr>
              <w:pStyle w:val="BodyText1"/>
              <w:rPr>
                <w:b/>
                <w:bCs/>
                <w:sz w:val="22"/>
              </w:rPr>
            </w:pPr>
            <w:r w:rsidRPr="005B42E1">
              <w:rPr>
                <w:b/>
                <w:bCs/>
                <w:sz w:val="22"/>
              </w:rPr>
              <w:t>Population</w:t>
            </w:r>
          </w:p>
        </w:tc>
        <w:tc>
          <w:tcPr>
            <w:tcW w:w="0" w:type="auto"/>
            <w:hideMark/>
          </w:tcPr>
          <w:p w14:paraId="763497CC" w14:textId="4F3AB62B" w:rsidR="00772452" w:rsidRPr="005B42E1" w:rsidRDefault="005E42C8" w:rsidP="00772452">
            <w:pPr>
              <w:pStyle w:val="BodyText1"/>
              <w:rPr>
                <w:b/>
                <w:bCs/>
                <w:sz w:val="22"/>
              </w:rPr>
            </w:pPr>
            <w:r w:rsidRPr="005B42E1">
              <w:rPr>
                <w:b/>
                <w:bCs/>
                <w:sz w:val="22"/>
              </w:rPr>
              <w:t xml:space="preserve">Life expectancy at birth </w:t>
            </w:r>
            <w:r w:rsidR="00772452" w:rsidRPr="005B42E1">
              <w:rPr>
                <w:b/>
                <w:bCs/>
                <w:sz w:val="22"/>
              </w:rPr>
              <w:t xml:space="preserve"> in 1955</w:t>
            </w:r>
          </w:p>
        </w:tc>
        <w:tc>
          <w:tcPr>
            <w:tcW w:w="0" w:type="auto"/>
            <w:hideMark/>
          </w:tcPr>
          <w:p w14:paraId="5AB05136" w14:textId="1959339F" w:rsidR="00772452" w:rsidRPr="005B42E1" w:rsidRDefault="00772452" w:rsidP="00772452">
            <w:pPr>
              <w:pStyle w:val="BodyText1"/>
              <w:rPr>
                <w:b/>
                <w:bCs/>
                <w:sz w:val="22"/>
              </w:rPr>
            </w:pPr>
            <w:del w:id="35" w:author="Gerry McCartney" w:date="2020-02-07T17:57:00Z">
              <w:r w:rsidRPr="005B42E1" w:rsidDel="001B6889">
                <w:rPr>
                  <w:b/>
                  <w:bCs/>
                  <w:sz w:val="22"/>
                </w:rPr>
                <w:delText xml:space="preserve">Average </w:delText>
              </w:r>
            </w:del>
            <w:ins w:id="36" w:author="Gerry McCartney" w:date="2020-02-07T17:57:00Z">
              <w:r w:rsidR="001B6889">
                <w:rPr>
                  <w:b/>
                  <w:bCs/>
                  <w:sz w:val="22"/>
                </w:rPr>
                <w:t>Mean</w:t>
              </w:r>
              <w:r w:rsidR="001B6889" w:rsidRPr="005B42E1">
                <w:rPr>
                  <w:b/>
                  <w:bCs/>
                  <w:sz w:val="22"/>
                </w:rPr>
                <w:t xml:space="preserve"> </w:t>
              </w:r>
            </w:ins>
            <w:r w:rsidRPr="005B42E1">
              <w:rPr>
                <w:b/>
                <w:bCs/>
                <w:sz w:val="22"/>
              </w:rPr>
              <w:t>annual gain</w:t>
            </w:r>
            <w:r w:rsidR="005E42C8" w:rsidRPr="005B42E1">
              <w:rPr>
                <w:b/>
                <w:bCs/>
                <w:sz w:val="22"/>
              </w:rPr>
              <w:t xml:space="preserve"> per year between 1955 and 2016</w:t>
            </w:r>
          </w:p>
        </w:tc>
        <w:tc>
          <w:tcPr>
            <w:tcW w:w="0" w:type="auto"/>
            <w:hideMark/>
          </w:tcPr>
          <w:p w14:paraId="3928783B" w14:textId="303A94A7" w:rsidR="00772452" w:rsidRPr="005B42E1" w:rsidRDefault="00772452" w:rsidP="00772452">
            <w:pPr>
              <w:pStyle w:val="BodyText1"/>
              <w:rPr>
                <w:b/>
                <w:bCs/>
                <w:sz w:val="22"/>
              </w:rPr>
            </w:pPr>
            <w:r w:rsidRPr="005B42E1">
              <w:rPr>
                <w:b/>
                <w:bCs/>
                <w:sz w:val="22"/>
              </w:rPr>
              <w:t>S</w:t>
            </w:r>
            <w:r w:rsidR="005E42C8" w:rsidRPr="005B42E1">
              <w:rPr>
                <w:b/>
                <w:bCs/>
                <w:sz w:val="22"/>
              </w:rPr>
              <w:t xml:space="preserve">tandard </w:t>
            </w:r>
            <w:r w:rsidRPr="005B42E1">
              <w:rPr>
                <w:b/>
                <w:bCs/>
                <w:sz w:val="22"/>
              </w:rPr>
              <w:t>E</w:t>
            </w:r>
            <w:r w:rsidR="005E42C8" w:rsidRPr="005B42E1">
              <w:rPr>
                <w:b/>
                <w:bCs/>
                <w:sz w:val="22"/>
              </w:rPr>
              <w:t>rror</w:t>
            </w:r>
          </w:p>
        </w:tc>
        <w:tc>
          <w:tcPr>
            <w:tcW w:w="0" w:type="auto"/>
            <w:hideMark/>
          </w:tcPr>
          <w:p w14:paraId="609953B0" w14:textId="77777777" w:rsidR="00772452" w:rsidRPr="005B42E1" w:rsidRDefault="00772452" w:rsidP="00772452">
            <w:pPr>
              <w:pStyle w:val="BodyText1"/>
              <w:rPr>
                <w:b/>
                <w:bCs/>
                <w:sz w:val="22"/>
              </w:rPr>
            </w:pPr>
            <w:r w:rsidRPr="005B42E1">
              <w:rPr>
                <w:b/>
                <w:bCs/>
                <w:sz w:val="22"/>
              </w:rPr>
              <w:t>t value</w:t>
            </w:r>
          </w:p>
        </w:tc>
        <w:tc>
          <w:tcPr>
            <w:tcW w:w="1186" w:type="dxa"/>
            <w:hideMark/>
          </w:tcPr>
          <w:p w14:paraId="752C621F" w14:textId="77777777" w:rsidR="00772452" w:rsidRPr="005B42E1" w:rsidRDefault="00772452" w:rsidP="00772452">
            <w:pPr>
              <w:pStyle w:val="BodyText1"/>
              <w:rPr>
                <w:b/>
                <w:bCs/>
                <w:sz w:val="22"/>
              </w:rPr>
            </w:pPr>
            <w:r w:rsidRPr="005B42E1">
              <w:rPr>
                <w:b/>
                <w:bCs/>
                <w:sz w:val="22"/>
              </w:rPr>
              <w:t>R squared</w:t>
            </w:r>
          </w:p>
        </w:tc>
        <w:tc>
          <w:tcPr>
            <w:tcW w:w="1290" w:type="dxa"/>
            <w:hideMark/>
          </w:tcPr>
          <w:p w14:paraId="42BD41A3" w14:textId="77777777" w:rsidR="00772452" w:rsidRPr="005B42E1" w:rsidRDefault="00772452" w:rsidP="00772452">
            <w:pPr>
              <w:pStyle w:val="BodyText1"/>
              <w:rPr>
                <w:b/>
                <w:bCs/>
                <w:sz w:val="22"/>
              </w:rPr>
            </w:pPr>
            <w:commentRangeStart w:id="37"/>
            <w:r w:rsidRPr="005B42E1">
              <w:rPr>
                <w:b/>
                <w:bCs/>
                <w:sz w:val="22"/>
              </w:rPr>
              <w:t>Adj. R Squared</w:t>
            </w:r>
            <w:commentRangeEnd w:id="37"/>
            <w:r w:rsidR="001B6889">
              <w:rPr>
                <w:rStyle w:val="CommentReference"/>
                <w:rFonts w:eastAsia="Arial"/>
              </w:rPr>
              <w:commentReference w:id="37"/>
            </w:r>
          </w:p>
        </w:tc>
      </w:tr>
      <w:tr w:rsidR="000F11E9" w:rsidRPr="00772452" w14:paraId="7AA1A3E0" w14:textId="77777777" w:rsidTr="005B42E1">
        <w:tc>
          <w:tcPr>
            <w:tcW w:w="0" w:type="auto"/>
            <w:hideMark/>
          </w:tcPr>
          <w:p w14:paraId="1F093B24" w14:textId="03982324" w:rsidR="00772452" w:rsidRPr="00772452" w:rsidRDefault="00772452" w:rsidP="00772452">
            <w:pPr>
              <w:pStyle w:val="BodyText1"/>
            </w:pPr>
            <w:r w:rsidRPr="00772452">
              <w:t>Lowest</w:t>
            </w:r>
            <w:ins w:id="38" w:author="Gerry McCartney" w:date="2020-02-07T17:58:00Z">
              <w:r w:rsidR="000F11E9">
                <w:t xml:space="preserve"> life expectancy countries </w:t>
              </w:r>
            </w:ins>
            <w:ins w:id="39" w:author="Gerry McCartney" w:date="2020-02-07T17:59:00Z">
              <w:r w:rsidR="000F11E9">
                <w:t>in 1950</w:t>
              </w:r>
            </w:ins>
          </w:p>
        </w:tc>
        <w:tc>
          <w:tcPr>
            <w:tcW w:w="0" w:type="auto"/>
            <w:hideMark/>
          </w:tcPr>
          <w:p w14:paraId="402E86F4" w14:textId="77777777" w:rsidR="00772452" w:rsidRPr="00772452" w:rsidRDefault="00772452" w:rsidP="001B6889">
            <w:pPr>
              <w:pStyle w:val="BodyText1"/>
              <w:jc w:val="right"/>
              <w:pPrChange w:id="40" w:author="Gerry McCartney" w:date="2020-02-07T17:58:00Z">
                <w:pPr>
                  <w:pStyle w:val="BodyText1"/>
                </w:pPr>
              </w:pPrChange>
            </w:pPr>
            <w:r w:rsidRPr="00772452">
              <w:t>61.400</w:t>
            </w:r>
          </w:p>
        </w:tc>
        <w:tc>
          <w:tcPr>
            <w:tcW w:w="0" w:type="auto"/>
            <w:hideMark/>
          </w:tcPr>
          <w:p w14:paraId="53FC254B" w14:textId="77777777" w:rsidR="00772452" w:rsidRPr="00772452" w:rsidRDefault="00772452" w:rsidP="001B6889">
            <w:pPr>
              <w:pStyle w:val="BodyText1"/>
              <w:jc w:val="right"/>
              <w:pPrChange w:id="41" w:author="Gerry McCartney" w:date="2020-02-07T17:58:00Z">
                <w:pPr>
                  <w:pStyle w:val="BodyText1"/>
                </w:pPr>
              </w:pPrChange>
            </w:pPr>
            <w:r w:rsidRPr="00772452">
              <w:t>0.299</w:t>
            </w:r>
          </w:p>
        </w:tc>
        <w:tc>
          <w:tcPr>
            <w:tcW w:w="0" w:type="auto"/>
            <w:hideMark/>
          </w:tcPr>
          <w:p w14:paraId="0B2F823F" w14:textId="77777777" w:rsidR="00772452" w:rsidRPr="00772452" w:rsidRDefault="00772452" w:rsidP="001B6889">
            <w:pPr>
              <w:pStyle w:val="BodyText1"/>
              <w:jc w:val="right"/>
              <w:pPrChange w:id="42" w:author="Gerry McCartney" w:date="2020-02-07T17:58:00Z">
                <w:pPr>
                  <w:pStyle w:val="BodyText1"/>
                </w:pPr>
              </w:pPrChange>
            </w:pPr>
            <w:r w:rsidRPr="00772452">
              <w:t>0.007</w:t>
            </w:r>
          </w:p>
        </w:tc>
        <w:tc>
          <w:tcPr>
            <w:tcW w:w="0" w:type="auto"/>
            <w:hideMark/>
          </w:tcPr>
          <w:p w14:paraId="38A44FC1" w14:textId="77777777" w:rsidR="00772452" w:rsidRPr="00772452" w:rsidRDefault="00772452" w:rsidP="001B6889">
            <w:pPr>
              <w:pStyle w:val="BodyText1"/>
              <w:jc w:val="right"/>
              <w:pPrChange w:id="43" w:author="Gerry McCartney" w:date="2020-02-07T17:58:00Z">
                <w:pPr>
                  <w:pStyle w:val="BodyText1"/>
                </w:pPr>
              </w:pPrChange>
            </w:pPr>
            <w:r w:rsidRPr="00772452">
              <w:t>41.250</w:t>
            </w:r>
          </w:p>
        </w:tc>
        <w:tc>
          <w:tcPr>
            <w:tcW w:w="1186" w:type="dxa"/>
            <w:hideMark/>
          </w:tcPr>
          <w:p w14:paraId="129460AE" w14:textId="77777777" w:rsidR="00772452" w:rsidRPr="00772452" w:rsidRDefault="00772452" w:rsidP="001B6889">
            <w:pPr>
              <w:pStyle w:val="BodyText1"/>
              <w:jc w:val="right"/>
              <w:pPrChange w:id="44" w:author="Gerry McCartney" w:date="2020-02-07T17:58:00Z">
                <w:pPr>
                  <w:pStyle w:val="BodyText1"/>
                </w:pPr>
              </w:pPrChange>
            </w:pPr>
            <w:r w:rsidRPr="00772452">
              <w:t>0.966</w:t>
            </w:r>
          </w:p>
        </w:tc>
        <w:tc>
          <w:tcPr>
            <w:tcW w:w="1290" w:type="dxa"/>
            <w:hideMark/>
          </w:tcPr>
          <w:p w14:paraId="614DA436" w14:textId="77777777" w:rsidR="00772452" w:rsidRPr="00772452" w:rsidRDefault="00772452" w:rsidP="001B6889">
            <w:pPr>
              <w:pStyle w:val="BodyText1"/>
              <w:jc w:val="right"/>
              <w:pPrChange w:id="45" w:author="Gerry McCartney" w:date="2020-02-07T17:58:00Z">
                <w:pPr>
                  <w:pStyle w:val="BodyText1"/>
                </w:pPr>
              </w:pPrChange>
            </w:pPr>
            <w:r w:rsidRPr="00772452">
              <w:t>0.965</w:t>
            </w:r>
          </w:p>
        </w:tc>
      </w:tr>
      <w:tr w:rsidR="000F11E9" w:rsidRPr="00772452" w14:paraId="0A3BDCEE" w14:textId="77777777" w:rsidTr="005B42E1">
        <w:tc>
          <w:tcPr>
            <w:tcW w:w="0" w:type="auto"/>
            <w:hideMark/>
          </w:tcPr>
          <w:p w14:paraId="2618B6AC" w14:textId="63E2DA51" w:rsidR="00772452" w:rsidRPr="00772452" w:rsidRDefault="00772452" w:rsidP="00772452">
            <w:pPr>
              <w:pStyle w:val="BodyText1"/>
            </w:pPr>
            <w:r w:rsidRPr="00772452">
              <w:t>Highest</w:t>
            </w:r>
            <w:ins w:id="46" w:author="Gerry McCartney" w:date="2020-02-07T17:59:00Z">
              <w:r w:rsidR="000F11E9">
                <w:t xml:space="preserve"> </w:t>
              </w:r>
              <w:r w:rsidR="000F11E9" w:rsidRPr="000F11E9">
                <w:t>life expectancy countries in 1950</w:t>
              </w:r>
            </w:ins>
          </w:p>
        </w:tc>
        <w:tc>
          <w:tcPr>
            <w:tcW w:w="0" w:type="auto"/>
            <w:hideMark/>
          </w:tcPr>
          <w:p w14:paraId="1D24A659" w14:textId="77777777" w:rsidR="00772452" w:rsidRPr="00772452" w:rsidRDefault="00772452" w:rsidP="001B6889">
            <w:pPr>
              <w:pStyle w:val="BodyText1"/>
              <w:jc w:val="right"/>
              <w:pPrChange w:id="47" w:author="Gerry McCartney" w:date="2020-02-07T17:58:00Z">
                <w:pPr>
                  <w:pStyle w:val="BodyText1"/>
                </w:pPr>
              </w:pPrChange>
            </w:pPr>
            <w:r w:rsidRPr="00772452">
              <w:t>73.430</w:t>
            </w:r>
          </w:p>
        </w:tc>
        <w:tc>
          <w:tcPr>
            <w:tcW w:w="0" w:type="auto"/>
            <w:hideMark/>
          </w:tcPr>
          <w:p w14:paraId="220E7136" w14:textId="77777777" w:rsidR="00772452" w:rsidRPr="00772452" w:rsidRDefault="00772452" w:rsidP="001B6889">
            <w:pPr>
              <w:pStyle w:val="BodyText1"/>
              <w:jc w:val="right"/>
              <w:pPrChange w:id="48" w:author="Gerry McCartney" w:date="2020-02-07T17:58:00Z">
                <w:pPr>
                  <w:pStyle w:val="BodyText1"/>
                </w:pPr>
              </w:pPrChange>
            </w:pPr>
            <w:r w:rsidRPr="00772452">
              <w:t>0.198</w:t>
            </w:r>
          </w:p>
        </w:tc>
        <w:tc>
          <w:tcPr>
            <w:tcW w:w="0" w:type="auto"/>
            <w:hideMark/>
          </w:tcPr>
          <w:p w14:paraId="1F19E608" w14:textId="77777777" w:rsidR="00772452" w:rsidRPr="00772452" w:rsidRDefault="00772452" w:rsidP="001B6889">
            <w:pPr>
              <w:pStyle w:val="BodyText1"/>
              <w:jc w:val="right"/>
              <w:pPrChange w:id="49" w:author="Gerry McCartney" w:date="2020-02-07T17:58:00Z">
                <w:pPr>
                  <w:pStyle w:val="BodyText1"/>
                </w:pPr>
              </w:pPrChange>
            </w:pPr>
            <w:r w:rsidRPr="00772452">
              <w:t>0.004</w:t>
            </w:r>
          </w:p>
        </w:tc>
        <w:tc>
          <w:tcPr>
            <w:tcW w:w="0" w:type="auto"/>
            <w:hideMark/>
          </w:tcPr>
          <w:p w14:paraId="3F9A8A56" w14:textId="77777777" w:rsidR="00772452" w:rsidRPr="00772452" w:rsidRDefault="00772452" w:rsidP="001B6889">
            <w:pPr>
              <w:pStyle w:val="BodyText1"/>
              <w:jc w:val="right"/>
              <w:pPrChange w:id="50" w:author="Gerry McCartney" w:date="2020-02-07T17:58:00Z">
                <w:pPr>
                  <w:pStyle w:val="BodyText1"/>
                </w:pPr>
              </w:pPrChange>
            </w:pPr>
            <w:r w:rsidRPr="00772452">
              <w:t>52.871</w:t>
            </w:r>
          </w:p>
        </w:tc>
        <w:tc>
          <w:tcPr>
            <w:tcW w:w="1186" w:type="dxa"/>
            <w:hideMark/>
          </w:tcPr>
          <w:p w14:paraId="26B9DF62" w14:textId="77777777" w:rsidR="00772452" w:rsidRPr="00772452" w:rsidRDefault="00772452" w:rsidP="001B6889">
            <w:pPr>
              <w:pStyle w:val="BodyText1"/>
              <w:jc w:val="right"/>
              <w:pPrChange w:id="51" w:author="Gerry McCartney" w:date="2020-02-07T17:58:00Z">
                <w:pPr>
                  <w:pStyle w:val="BodyText1"/>
                </w:pPr>
              </w:pPrChange>
            </w:pPr>
            <w:r w:rsidRPr="00772452">
              <w:t>0.979</w:t>
            </w:r>
          </w:p>
        </w:tc>
        <w:tc>
          <w:tcPr>
            <w:tcW w:w="1290" w:type="dxa"/>
            <w:hideMark/>
          </w:tcPr>
          <w:p w14:paraId="43BB79C9" w14:textId="77777777" w:rsidR="00772452" w:rsidRPr="00772452" w:rsidRDefault="00772452" w:rsidP="001B6889">
            <w:pPr>
              <w:pStyle w:val="BodyText1"/>
              <w:jc w:val="right"/>
              <w:pPrChange w:id="52" w:author="Gerry McCartney" w:date="2020-02-07T17:58:00Z">
                <w:pPr>
                  <w:pStyle w:val="BodyText1"/>
                </w:pPr>
              </w:pPrChange>
            </w:pPr>
            <w:r w:rsidRPr="00772452">
              <w:t>0.979</w:t>
            </w:r>
          </w:p>
        </w:tc>
      </w:tr>
      <w:tr w:rsidR="000F11E9" w:rsidRPr="00772452" w14:paraId="41E8FD58" w14:textId="77777777" w:rsidTr="005B42E1">
        <w:tc>
          <w:tcPr>
            <w:tcW w:w="0" w:type="auto"/>
            <w:hideMark/>
          </w:tcPr>
          <w:p w14:paraId="35973FD3" w14:textId="5D185037" w:rsidR="00772452" w:rsidRPr="00772452" w:rsidRDefault="00772452" w:rsidP="00772452">
            <w:pPr>
              <w:pStyle w:val="BodyText1"/>
            </w:pPr>
            <w:del w:id="53" w:author="Gerry McCartney" w:date="2020-02-07T17:59:00Z">
              <w:r w:rsidRPr="00772452" w:rsidDel="000F11E9">
                <w:delText>Average</w:delText>
              </w:r>
            </w:del>
            <w:ins w:id="54" w:author="Gerry McCartney" w:date="2020-02-07T17:59:00Z">
              <w:r w:rsidR="000F11E9">
                <w:t xml:space="preserve">Mean for all countries </w:t>
              </w:r>
            </w:ins>
          </w:p>
        </w:tc>
        <w:tc>
          <w:tcPr>
            <w:tcW w:w="0" w:type="auto"/>
            <w:hideMark/>
          </w:tcPr>
          <w:p w14:paraId="06783F52" w14:textId="77777777" w:rsidR="00772452" w:rsidRPr="00772452" w:rsidRDefault="00772452" w:rsidP="001B6889">
            <w:pPr>
              <w:pStyle w:val="BodyText1"/>
              <w:jc w:val="right"/>
              <w:pPrChange w:id="55" w:author="Gerry McCartney" w:date="2020-02-07T17:58:00Z">
                <w:pPr>
                  <w:pStyle w:val="BodyText1"/>
                </w:pPr>
              </w:pPrChange>
            </w:pPr>
            <w:r w:rsidRPr="00772452">
              <w:t>69.094</w:t>
            </w:r>
          </w:p>
        </w:tc>
        <w:tc>
          <w:tcPr>
            <w:tcW w:w="0" w:type="auto"/>
            <w:hideMark/>
          </w:tcPr>
          <w:p w14:paraId="4E21F312" w14:textId="77777777" w:rsidR="00772452" w:rsidRPr="00772452" w:rsidRDefault="00772452" w:rsidP="001B6889">
            <w:pPr>
              <w:pStyle w:val="BodyText1"/>
              <w:jc w:val="right"/>
              <w:pPrChange w:id="56" w:author="Gerry McCartney" w:date="2020-02-07T17:58:00Z">
                <w:pPr>
                  <w:pStyle w:val="BodyText1"/>
                </w:pPr>
              </w:pPrChange>
            </w:pPr>
            <w:r w:rsidRPr="00772452">
              <w:t>0.216</w:t>
            </w:r>
          </w:p>
        </w:tc>
        <w:tc>
          <w:tcPr>
            <w:tcW w:w="0" w:type="auto"/>
            <w:hideMark/>
          </w:tcPr>
          <w:p w14:paraId="0776E1EB" w14:textId="77777777" w:rsidR="00772452" w:rsidRPr="00772452" w:rsidRDefault="00772452" w:rsidP="001B6889">
            <w:pPr>
              <w:pStyle w:val="BodyText1"/>
              <w:jc w:val="right"/>
              <w:pPrChange w:id="57" w:author="Gerry McCartney" w:date="2020-02-07T17:58:00Z">
                <w:pPr>
                  <w:pStyle w:val="BodyText1"/>
                </w:pPr>
              </w:pPrChange>
            </w:pPr>
            <w:r w:rsidRPr="00772452">
              <w:t>0.001</w:t>
            </w:r>
          </w:p>
        </w:tc>
        <w:tc>
          <w:tcPr>
            <w:tcW w:w="0" w:type="auto"/>
            <w:hideMark/>
          </w:tcPr>
          <w:p w14:paraId="76C5A8D1" w14:textId="77777777" w:rsidR="00772452" w:rsidRPr="00772452" w:rsidRDefault="00772452" w:rsidP="001B6889">
            <w:pPr>
              <w:pStyle w:val="BodyText1"/>
              <w:jc w:val="right"/>
              <w:pPrChange w:id="58" w:author="Gerry McCartney" w:date="2020-02-07T17:58:00Z">
                <w:pPr>
                  <w:pStyle w:val="BodyText1"/>
                </w:pPr>
              </w:pPrChange>
            </w:pPr>
            <w:r w:rsidRPr="00772452">
              <w:t>152.118</w:t>
            </w:r>
          </w:p>
        </w:tc>
        <w:tc>
          <w:tcPr>
            <w:tcW w:w="1186" w:type="dxa"/>
            <w:hideMark/>
          </w:tcPr>
          <w:p w14:paraId="17EA5FD3" w14:textId="77777777" w:rsidR="00772452" w:rsidRPr="00772452" w:rsidRDefault="00772452" w:rsidP="001B6889">
            <w:pPr>
              <w:pStyle w:val="BodyText1"/>
              <w:jc w:val="right"/>
              <w:pPrChange w:id="59" w:author="Gerry McCartney" w:date="2020-02-07T17:58:00Z">
                <w:pPr>
                  <w:pStyle w:val="BodyText1"/>
                </w:pPr>
              </w:pPrChange>
            </w:pPr>
            <w:r w:rsidRPr="00772452">
              <w:t>0.997</w:t>
            </w:r>
          </w:p>
        </w:tc>
        <w:tc>
          <w:tcPr>
            <w:tcW w:w="1290" w:type="dxa"/>
            <w:hideMark/>
          </w:tcPr>
          <w:p w14:paraId="156AEBE9" w14:textId="77777777" w:rsidR="00772452" w:rsidRPr="00772452" w:rsidRDefault="00772452" w:rsidP="001B6889">
            <w:pPr>
              <w:pStyle w:val="BodyText1"/>
              <w:jc w:val="right"/>
              <w:pPrChange w:id="60" w:author="Gerry McCartney" w:date="2020-02-07T17:58:00Z">
                <w:pPr>
                  <w:pStyle w:val="BodyText1"/>
                </w:pPr>
              </w:pPrChange>
            </w:pPr>
            <w:r w:rsidRPr="00772452">
              <w:t>0.997</w:t>
            </w:r>
          </w:p>
        </w:tc>
      </w:tr>
    </w:tbl>
    <w:p w14:paraId="4D94699E" w14:textId="0CC3E318" w:rsidR="0040195C" w:rsidRDefault="0040195C" w:rsidP="0040195C">
      <w:pPr>
        <w:pStyle w:val="Caption"/>
        <w:keepNext/>
      </w:pPr>
      <w:r>
        <w:t xml:space="preserve">Figure </w:t>
      </w:r>
      <w:r w:rsidR="00FD42D5">
        <w:rPr>
          <w:noProof/>
        </w:rPr>
        <w:fldChar w:fldCharType="begin"/>
      </w:r>
      <w:r w:rsidR="00FD42D5">
        <w:rPr>
          <w:noProof/>
        </w:rPr>
        <w:instrText xml:space="preserve"> SEQ Figure \* ARABIC </w:instrText>
      </w:r>
      <w:r w:rsidR="00FD42D5">
        <w:rPr>
          <w:noProof/>
        </w:rPr>
        <w:fldChar w:fldCharType="separate"/>
      </w:r>
      <w:r>
        <w:rPr>
          <w:noProof/>
        </w:rPr>
        <w:t>1</w:t>
      </w:r>
      <w:r w:rsidR="00FD42D5">
        <w:rPr>
          <w:noProof/>
        </w:rPr>
        <w:fldChar w:fldCharType="end"/>
      </w:r>
      <w:r w:rsidRPr="0040195C">
        <w:t>(a): Mean life expectancy of high income countries from 1955 – 2016; r</w:t>
      </w:r>
      <w:r w:rsidRPr="0040195C">
        <w:rPr>
          <w:vertAlign w:val="superscript"/>
        </w:rPr>
        <w:t>2</w:t>
      </w:r>
      <w:r w:rsidRPr="0040195C">
        <w:t xml:space="preserve"> = 0.99</w:t>
      </w:r>
    </w:p>
    <w:p w14:paraId="52685F87" w14:textId="05DB3829" w:rsidR="00EF7AB1" w:rsidRDefault="00F15E88" w:rsidP="00EF7AB1">
      <w:pPr>
        <w:keepNext/>
      </w:pPr>
      <w:commentRangeStart w:id="61"/>
      <w:r>
        <w:rPr>
          <w:noProof/>
          <w:lang w:eastAsia="en-GB"/>
        </w:rPr>
        <w:drawing>
          <wp:inline distT="0" distB="0" distL="0" distR="0" wp14:anchorId="46062668" wp14:editId="7AA8212D">
            <wp:extent cx="5731510" cy="3438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1_a_all_highincome_for pap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commentRangeEnd w:id="61"/>
      <w:r w:rsidR="000F11E9">
        <w:rPr>
          <w:rStyle w:val="CommentReference"/>
          <w:rFonts w:ascii="Arial" w:eastAsia="Arial" w:hAnsi="Arial" w:cs="Arial"/>
          <w:lang w:eastAsia="en-GB"/>
        </w:rPr>
        <w:commentReference w:id="61"/>
      </w:r>
    </w:p>
    <w:p w14:paraId="3401CBBD" w14:textId="77777777" w:rsidR="0040195C" w:rsidRPr="0040195C" w:rsidRDefault="00A60D28" w:rsidP="00EF7AB1">
      <w:pPr>
        <w:keepNext/>
      </w:pPr>
      <w:r w:rsidRPr="0040195C">
        <w:rPr>
          <w:rFonts w:ascii="Times New Roman" w:hAnsi="Times New Roman"/>
          <w:noProof/>
          <w:lang w:eastAsia="en-GB"/>
        </w:rPr>
        <w:t xml:space="preserve">                 </w:t>
      </w:r>
    </w:p>
    <w:p w14:paraId="43F1D6F8" w14:textId="3BE35AA5" w:rsidR="0040195C" w:rsidRDefault="0040195C" w:rsidP="0040195C">
      <w:pPr>
        <w:pStyle w:val="Caption"/>
        <w:keepNext/>
      </w:pPr>
      <w:r w:rsidRPr="0040195C">
        <w:t xml:space="preserve">Figure 1(b): </w:t>
      </w:r>
      <w:r>
        <w:t>L</w:t>
      </w:r>
      <w:r w:rsidRPr="0040195C">
        <w:t>ife expectancy over time for average of high income countries and the UK, showing the UK’s relative position and stalling life expectancy after ~2012 (1955-2016).</w:t>
      </w:r>
    </w:p>
    <w:p w14:paraId="2F6ED64E" w14:textId="1D51CEEE" w:rsidR="00EF7AB1" w:rsidRDefault="005448F5" w:rsidP="00EF7AB1">
      <w:pPr>
        <w:keepNext/>
      </w:pPr>
      <w:commentRangeStart w:id="62"/>
      <w:r>
        <w:rPr>
          <w:noProof/>
          <w:lang w:eastAsia="en-GB"/>
        </w:rPr>
        <w:lastRenderedPageBreak/>
        <w:drawing>
          <wp:inline distT="0" distB="0" distL="0" distR="0" wp14:anchorId="667C3429" wp14:editId="4E82CBBE">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01_b_highincomeuk_for pap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commentRangeEnd w:id="62"/>
      <w:r w:rsidR="000F11E9">
        <w:rPr>
          <w:rStyle w:val="CommentReference"/>
          <w:rFonts w:ascii="Arial" w:eastAsia="Arial" w:hAnsi="Arial" w:cs="Arial"/>
          <w:lang w:eastAsia="en-GB"/>
        </w:rPr>
        <w:commentReference w:id="62"/>
      </w:r>
    </w:p>
    <w:p w14:paraId="2E3324C3" w14:textId="77777777" w:rsidR="005E42C8" w:rsidRDefault="005E42C8" w:rsidP="00F4298A">
      <w:pPr>
        <w:pStyle w:val="Chead"/>
      </w:pPr>
    </w:p>
    <w:p w14:paraId="7183EBBA" w14:textId="508D2B83" w:rsidR="00F4298A" w:rsidRDefault="00F4298A" w:rsidP="00F4298A">
      <w:pPr>
        <w:pStyle w:val="Chead"/>
      </w:pPr>
      <w:r w:rsidRPr="00F4298A">
        <w:t>The</w:t>
      </w:r>
      <w:r w:rsidR="007B6727" w:rsidRPr="00F4298A">
        <w:t xml:space="preserve"> rate of improvement in life expectancy</w:t>
      </w:r>
    </w:p>
    <w:p w14:paraId="7719B979" w14:textId="4A035B76" w:rsidR="00BD4260" w:rsidRDefault="00F4298A" w:rsidP="00F4298A">
      <w:pPr>
        <w:pStyle w:val="BodyText1"/>
        <w:rPr>
          <w:rFonts w:cs="Times New Roman"/>
          <w:color w:val="FF0000"/>
        </w:rPr>
      </w:pPr>
      <w:r>
        <w:t xml:space="preserve">If a </w:t>
      </w:r>
      <w:r w:rsidR="00F15E88">
        <w:t>biological l</w:t>
      </w:r>
      <w:r>
        <w:t xml:space="preserve">imit were being approached, life expectancy improvement would </w:t>
      </w:r>
      <w:r w:rsidR="00BD4260">
        <w:t xml:space="preserve">advance less quickly over time.  When we look at </w:t>
      </w:r>
      <w:del w:id="63" w:author="Gerry McCartney" w:date="2020-02-07T18:16:00Z">
        <w:r w:rsidR="00BD4260" w:rsidDel="00A87A1A">
          <w:delText xml:space="preserve">average </w:delText>
        </w:r>
      </w:del>
      <w:ins w:id="64" w:author="Gerry McCartney" w:date="2020-02-07T18:16:00Z">
        <w:r w:rsidR="00A87A1A">
          <w:t>mean</w:t>
        </w:r>
        <w:r w:rsidR="00A87A1A">
          <w:t xml:space="preserve"> </w:t>
        </w:r>
      </w:ins>
      <w:r w:rsidR="00BD4260">
        <w:t xml:space="preserve">annual change in life expectancy, </w:t>
      </w:r>
      <w:ins w:id="65" w:author="Gerry McCartney" w:date="2020-02-07T18:17:00Z">
        <w:r w:rsidR="00A87A1A">
          <w:t xml:space="preserve">the </w:t>
        </w:r>
      </w:ins>
      <w:r w:rsidR="00772452">
        <w:t xml:space="preserve">data </w:t>
      </w:r>
      <w:del w:id="66" w:author="Gerry McCartney" w:date="2020-02-07T18:17:00Z">
        <w:r w:rsidR="00772452" w:rsidDel="00A87A1A">
          <w:delText xml:space="preserve">are </w:delText>
        </w:r>
        <w:r w:rsidRPr="00184141" w:rsidDel="00A87A1A">
          <w:rPr>
            <w:rFonts w:cs="Times New Roman"/>
          </w:rPr>
          <w:delText>suggestive of</w:delText>
        </w:r>
      </w:del>
      <w:ins w:id="67" w:author="Gerry McCartney" w:date="2020-02-07T18:17:00Z">
        <w:r w:rsidR="00A87A1A">
          <w:t>show</w:t>
        </w:r>
      </w:ins>
      <w:r w:rsidRPr="00184141">
        <w:rPr>
          <w:rFonts w:cs="Times New Roman"/>
        </w:rPr>
        <w:t xml:space="preserve"> a lower limit of around 0.15 – 0.2</w:t>
      </w:r>
      <w:r>
        <w:rPr>
          <w:rFonts w:cs="Times New Roman"/>
        </w:rPr>
        <w:t>0</w:t>
      </w:r>
      <w:r w:rsidRPr="00184141">
        <w:rPr>
          <w:rFonts w:cs="Times New Roman"/>
        </w:rPr>
        <w:t xml:space="preserve"> years/year improvement</w:t>
      </w:r>
      <w:del w:id="68" w:author="Gerry McCartney" w:date="2020-02-07T18:17:00Z">
        <w:r w:rsidRPr="00184141" w:rsidDel="00A87A1A">
          <w:rPr>
            <w:rFonts w:cs="Times New Roman"/>
          </w:rPr>
          <w:delText>; 1.5 to 2</w:delText>
        </w:r>
        <w:r w:rsidDel="00A87A1A">
          <w:rPr>
            <w:rFonts w:cs="Times New Roman"/>
          </w:rPr>
          <w:delText>.0</w:delText>
        </w:r>
        <w:r w:rsidRPr="00184141" w:rsidDel="00A87A1A">
          <w:rPr>
            <w:rFonts w:cs="Times New Roman"/>
          </w:rPr>
          <w:delText xml:space="preserve"> years a decade</w:delText>
        </w:r>
      </w:del>
      <w:r w:rsidRPr="00184141">
        <w:rPr>
          <w:rFonts w:cs="Times New Roman"/>
        </w:rPr>
        <w:t xml:space="preserve">. </w:t>
      </w:r>
      <w:ins w:id="69" w:author="Gerry McCartney" w:date="2020-02-07T18:17:00Z">
        <w:r w:rsidR="00A87A1A">
          <w:rPr>
            <w:rFonts w:cs="Times New Roman"/>
          </w:rPr>
          <w:t xml:space="preserve"> </w:t>
        </w:r>
      </w:ins>
      <w:r w:rsidR="00BD4260" w:rsidRPr="00F47667">
        <w:rPr>
          <w:rFonts w:cs="Times New Roman"/>
        </w:rPr>
        <w:t xml:space="preserve">Over the studied period of time, the rate of advance in life expectancy has settled at </w:t>
      </w:r>
      <w:r w:rsidR="006C1EF5" w:rsidRPr="00F47667">
        <w:rPr>
          <w:rFonts w:cs="Times New Roman"/>
        </w:rPr>
        <w:t xml:space="preserve">this rate of </w:t>
      </w:r>
      <w:r w:rsidR="00BD4260" w:rsidRPr="00F47667">
        <w:rPr>
          <w:rFonts w:cs="Times New Roman"/>
        </w:rPr>
        <w:t>imp</w:t>
      </w:r>
      <w:r w:rsidR="00BD3630" w:rsidRPr="00F47667">
        <w:rPr>
          <w:rFonts w:cs="Times New Roman"/>
        </w:rPr>
        <w:t>r</w:t>
      </w:r>
      <w:r w:rsidR="00BD4260" w:rsidRPr="00F47667">
        <w:rPr>
          <w:rFonts w:cs="Times New Roman"/>
        </w:rPr>
        <w:t>ovement rather than slowed to</w:t>
      </w:r>
      <w:r w:rsidR="00F15E88">
        <w:rPr>
          <w:rFonts w:cs="Times New Roman"/>
        </w:rPr>
        <w:t>wards</w:t>
      </w:r>
      <w:r w:rsidR="00BD4260" w:rsidRPr="00F47667">
        <w:rPr>
          <w:rFonts w:cs="Times New Roman"/>
        </w:rPr>
        <w:t xml:space="preserve"> zero</w:t>
      </w:r>
      <w:del w:id="70" w:author="Gerry McCartney" w:date="2020-02-07T18:18:00Z">
        <w:r w:rsidR="00BD4260" w:rsidRPr="00F47667" w:rsidDel="00A87A1A">
          <w:rPr>
            <w:rFonts w:cs="Times New Roman"/>
          </w:rPr>
          <w:delText xml:space="preserve"> improvement</w:delText>
        </w:r>
      </w:del>
      <w:r w:rsidR="00BD4260" w:rsidRPr="00F47667">
        <w:rPr>
          <w:rFonts w:cs="Times New Roman"/>
        </w:rPr>
        <w:t xml:space="preserve">.   </w:t>
      </w:r>
    </w:p>
    <w:p w14:paraId="46A1A011" w14:textId="77777777" w:rsidR="006C1EF5" w:rsidRPr="00F47667" w:rsidRDefault="006C1EF5" w:rsidP="00F47667">
      <w:pPr>
        <w:pStyle w:val="BodyText1"/>
      </w:pPr>
    </w:p>
    <w:p w14:paraId="0E8E4C8B" w14:textId="3420F3C0" w:rsidR="006C1EF5" w:rsidRPr="00F47667" w:rsidRDefault="006C1EF5" w:rsidP="00F47667">
      <w:pPr>
        <w:pStyle w:val="BodyText1"/>
      </w:pPr>
      <w:r w:rsidRPr="00F47667">
        <w:lastRenderedPageBreak/>
        <w:t xml:space="preserve">Figure 2 shows data for the life expectancy at birth in 1997 for 21 high income countries, against average annual change in life expectancy in years per year, between 1955 and 2016. </w:t>
      </w:r>
      <w:r w:rsidR="00F15E88">
        <w:t xml:space="preserve"> </w:t>
      </w:r>
      <w:r w:rsidRPr="00F47667">
        <w:t>I</w:t>
      </w:r>
      <w:r w:rsidR="00F47667" w:rsidRPr="00F47667">
        <w:t>n</w:t>
      </w:r>
      <w:r w:rsidRPr="00F47667">
        <w:t xml:space="preserve"> 1997 USA had one of the lowest </w:t>
      </w:r>
      <w:r w:rsidR="00F47667" w:rsidRPr="00F47667">
        <w:t xml:space="preserve">life expectancies at birth </w:t>
      </w:r>
      <w:r w:rsidR="00F15E88">
        <w:t xml:space="preserve">and Japan had </w:t>
      </w:r>
      <w:r w:rsidRPr="00F47667">
        <w:t>the highest</w:t>
      </w:r>
      <w:r w:rsidR="00F47667" w:rsidRPr="00F47667">
        <w:t xml:space="preserve"> by a substantial margin</w:t>
      </w:r>
      <w:r w:rsidRPr="00F47667">
        <w:t>.</w:t>
      </w:r>
      <w:r w:rsidR="00F47667" w:rsidRPr="00F47667">
        <w:t xml:space="preserve">  </w:t>
      </w:r>
      <w:r w:rsidRPr="00F47667">
        <w:t>The improvement each year is across a narrower range for these countries</w:t>
      </w:r>
      <w:r w:rsidR="00F47667" w:rsidRPr="00F47667">
        <w:t>.</w:t>
      </w:r>
    </w:p>
    <w:p w14:paraId="4F5D0367" w14:textId="77777777" w:rsidR="006C1EF5" w:rsidRPr="009D531F" w:rsidRDefault="006C1EF5" w:rsidP="006C1EF5">
      <w:pPr>
        <w:pStyle w:val="BodyText1"/>
        <w:rPr>
          <w:i/>
          <w:iCs/>
          <w:noProof/>
        </w:rPr>
      </w:pPr>
    </w:p>
    <w:p w14:paraId="4C1DBC88" w14:textId="6A9B157A" w:rsidR="00AC0C96" w:rsidRPr="009D531F" w:rsidRDefault="00AC0C96" w:rsidP="00AC0C96">
      <w:pPr>
        <w:pStyle w:val="BodyText1"/>
        <w:rPr>
          <w:rFonts w:cs="Times New Roman"/>
        </w:rPr>
      </w:pPr>
      <w:r w:rsidRPr="009D531F">
        <w:rPr>
          <w:rFonts w:cs="Times New Roman"/>
        </w:rPr>
        <w:t xml:space="preserve">By splitting the data in to decadal periods (Figure 3) we can see more clearly the evolution of the gradient over time.  We note that, based on the gradient, </w:t>
      </w:r>
      <w:r w:rsidRPr="00150BCB">
        <w:rPr>
          <w:rFonts w:cs="Times New Roman"/>
        </w:rPr>
        <w:t xml:space="preserve">all countries </w:t>
      </w:r>
      <w:r w:rsidR="006C1EF5" w:rsidRPr="00150BCB">
        <w:rPr>
          <w:rFonts w:cs="Times New Roman"/>
        </w:rPr>
        <w:t xml:space="preserve">except USA </w:t>
      </w:r>
      <w:r w:rsidRPr="00150BCB">
        <w:rPr>
          <w:rFonts w:cs="Times New Roman"/>
        </w:rPr>
        <w:t xml:space="preserve">could expect improvement of above 1.5 years per decade.  This suggests that while the </w:t>
      </w:r>
      <w:r w:rsidR="00F15E88">
        <w:rPr>
          <w:rFonts w:cs="Times New Roman"/>
        </w:rPr>
        <w:t>rate of life expectancy</w:t>
      </w:r>
      <w:r w:rsidRPr="009D531F">
        <w:rPr>
          <w:rFonts w:cs="Times New Roman"/>
        </w:rPr>
        <w:t xml:space="preserve"> improvement is slower with increasing life expectancy, there is </w:t>
      </w:r>
      <w:r w:rsidR="00F15E88">
        <w:rPr>
          <w:rFonts w:cs="Times New Roman"/>
        </w:rPr>
        <w:t>still a substantial improvement.  R</w:t>
      </w:r>
      <w:r w:rsidRPr="009D531F">
        <w:rPr>
          <w:rFonts w:cs="Times New Roman"/>
        </w:rPr>
        <w:t>ath</w:t>
      </w:r>
      <w:r w:rsidR="00F15E88">
        <w:rPr>
          <w:rFonts w:cs="Times New Roman"/>
        </w:rPr>
        <w:t>er than evidence of improvement stopping as</w:t>
      </w:r>
      <w:r w:rsidRPr="009D531F">
        <w:rPr>
          <w:rFonts w:cs="Times New Roman"/>
        </w:rPr>
        <w:t xml:space="preserve"> an absolute ceiling</w:t>
      </w:r>
      <w:r w:rsidR="00F15E88">
        <w:rPr>
          <w:rFonts w:cs="Times New Roman"/>
        </w:rPr>
        <w:t xml:space="preserve"> of longevity</w:t>
      </w:r>
      <w:r w:rsidRPr="009D531F">
        <w:rPr>
          <w:rFonts w:cs="Times New Roman"/>
        </w:rPr>
        <w:t xml:space="preserve"> is reached f</w:t>
      </w:r>
      <w:r w:rsidR="00F15E88">
        <w:rPr>
          <w:rFonts w:cs="Times New Roman"/>
        </w:rPr>
        <w:t>or countries with the highest life expectancy, we see continued improvement</w:t>
      </w:r>
      <w:r w:rsidRPr="009D531F">
        <w:rPr>
          <w:rFonts w:cs="Times New Roman"/>
        </w:rPr>
        <w:t xml:space="preserve">. </w:t>
      </w:r>
    </w:p>
    <w:p w14:paraId="38FC1F9F" w14:textId="77777777" w:rsidR="00AC0C96" w:rsidRPr="00184141" w:rsidRDefault="00AC0C96" w:rsidP="00F4298A">
      <w:pPr>
        <w:pStyle w:val="BodyText1"/>
      </w:pPr>
    </w:p>
    <w:p w14:paraId="35F948AF" w14:textId="67A99D48" w:rsidR="008D272F" w:rsidRPr="008D272F" w:rsidRDefault="00BD3630" w:rsidP="009D531F">
      <w:pPr>
        <w:pStyle w:val="BodyText1"/>
        <w:rPr>
          <w:color w:val="FF0000"/>
        </w:rPr>
      </w:pPr>
      <w:r>
        <w:rPr>
          <w:rFonts w:cs="Times New Roman"/>
        </w:rPr>
        <w:t>C</w:t>
      </w:r>
      <w:r w:rsidR="000B67F3">
        <w:rPr>
          <w:rFonts w:cs="Times New Roman"/>
        </w:rPr>
        <w:t>onsidering the relationship between contemporary life expectancy and the rate of change in life expectancy</w:t>
      </w:r>
      <w:r w:rsidR="00227481">
        <w:rPr>
          <w:rFonts w:cs="Times New Roman"/>
        </w:rPr>
        <w:t xml:space="preserve"> in Figure 3</w:t>
      </w:r>
      <w:r w:rsidR="000B67F3">
        <w:rPr>
          <w:rFonts w:cs="Times New Roman"/>
        </w:rPr>
        <w:t xml:space="preserve">, the inverse relationship has become </w:t>
      </w:r>
      <w:r w:rsidR="00227481">
        <w:rPr>
          <w:rFonts w:cs="Times New Roman"/>
        </w:rPr>
        <w:t>both less certain and less of a gradient</w:t>
      </w:r>
      <w:r w:rsidR="000B67F3">
        <w:rPr>
          <w:rFonts w:cs="Times New Roman"/>
        </w:rPr>
        <w:t xml:space="preserve"> over time, the opposite of what would be expected if a ‘nat</w:t>
      </w:r>
      <w:r w:rsidR="00227481">
        <w:rPr>
          <w:rFonts w:cs="Times New Roman"/>
        </w:rPr>
        <w:t>ural’ ceiling was</w:t>
      </w:r>
      <w:r w:rsidR="00F15E88">
        <w:rPr>
          <w:rFonts w:cs="Times New Roman"/>
        </w:rPr>
        <w:t xml:space="preserve"> being</w:t>
      </w:r>
      <w:r w:rsidR="00227481">
        <w:rPr>
          <w:rFonts w:cs="Times New Roman"/>
        </w:rPr>
        <w:t xml:space="preserve"> reached</w:t>
      </w:r>
      <w:r w:rsidR="000B67F3">
        <w:rPr>
          <w:rFonts w:cs="Times New Roman"/>
        </w:rPr>
        <w:t xml:space="preserve">. </w:t>
      </w:r>
      <w:r w:rsidR="00227481">
        <w:rPr>
          <w:rFonts w:cs="Times New Roman"/>
        </w:rPr>
        <w:t xml:space="preserve">Furthermore, the rate of improvement over time across countries </w:t>
      </w:r>
      <w:r w:rsidR="00680844" w:rsidRPr="00184141">
        <w:rPr>
          <w:rFonts w:cs="Times New Roman"/>
        </w:rPr>
        <w:t>converges</w:t>
      </w:r>
      <w:r w:rsidR="007B6727" w:rsidRPr="00184141">
        <w:rPr>
          <w:rFonts w:cs="Times New Roman"/>
        </w:rPr>
        <w:t xml:space="preserve"> at </w:t>
      </w:r>
      <w:r w:rsidR="00227481">
        <w:rPr>
          <w:rFonts w:cs="Times New Roman"/>
        </w:rPr>
        <w:t xml:space="preserve">around </w:t>
      </w:r>
      <w:r w:rsidR="007B6727" w:rsidRPr="00184141">
        <w:rPr>
          <w:rFonts w:cs="Times New Roman"/>
        </w:rPr>
        <w:t xml:space="preserve">0.15 to </w:t>
      </w:r>
      <w:r w:rsidR="007B6727" w:rsidRPr="00184141">
        <w:rPr>
          <w:rFonts w:cs="Times New Roman"/>
        </w:rPr>
        <w:lastRenderedPageBreak/>
        <w:t>0.2</w:t>
      </w:r>
      <w:r w:rsidR="008B7591">
        <w:rPr>
          <w:rFonts w:cs="Times New Roman"/>
        </w:rPr>
        <w:t>0</w:t>
      </w:r>
      <w:r w:rsidR="007B6727" w:rsidRPr="00184141">
        <w:rPr>
          <w:rFonts w:cs="Times New Roman"/>
        </w:rPr>
        <w:t xml:space="preserve"> years </w:t>
      </w:r>
      <w:r w:rsidR="00227481">
        <w:rPr>
          <w:rFonts w:cs="Times New Roman"/>
        </w:rPr>
        <w:t xml:space="preserve">of </w:t>
      </w:r>
      <w:r w:rsidR="007B6727" w:rsidRPr="00184141">
        <w:rPr>
          <w:rFonts w:cs="Times New Roman"/>
        </w:rPr>
        <w:t>life expectancy improvement per year</w:t>
      </w:r>
      <w:r w:rsidR="00227481">
        <w:rPr>
          <w:rFonts w:cs="Times New Roman"/>
        </w:rPr>
        <w:t xml:space="preserve"> from a much wider spread of rates in the earlier period. </w:t>
      </w:r>
    </w:p>
    <w:p w14:paraId="57B6F4C5" w14:textId="77777777" w:rsidR="00BD3630" w:rsidRPr="00184141" w:rsidRDefault="00BD3630" w:rsidP="007B6727">
      <w:pPr>
        <w:pStyle w:val="BodyText1"/>
        <w:rPr>
          <w:rFonts w:cs="Times New Roman"/>
        </w:rPr>
      </w:pPr>
    </w:p>
    <w:p w14:paraId="11702961" w14:textId="224B68F6" w:rsidR="00F15E88" w:rsidRDefault="00CB0176" w:rsidP="00F15E88">
      <w:pPr>
        <w:pStyle w:val="BodyText1"/>
      </w:pPr>
      <w:r w:rsidRPr="00184141">
        <w:t>For each of the decades</w:t>
      </w:r>
      <w:r w:rsidR="00F15E88">
        <w:t>,</w:t>
      </w:r>
      <w:r w:rsidRPr="00184141">
        <w:t xml:space="preserve"> the </w:t>
      </w:r>
      <w:r w:rsidR="002F12B9">
        <w:t xml:space="preserve">position of the </w:t>
      </w:r>
      <w:r w:rsidRPr="00184141">
        <w:t>highlighted point in the horizontal distribution shows the relative ranking of life expectancy for the UK compared with the other high incom</w:t>
      </w:r>
      <w:r w:rsidR="0008199D">
        <w:t>e countries</w:t>
      </w:r>
      <w:r w:rsidR="002F12B9">
        <w:t xml:space="preserve"> in this group</w:t>
      </w:r>
      <w:r w:rsidR="00F15E88">
        <w:t>. We can see the UK</w:t>
      </w:r>
      <w:r w:rsidR="0008199D">
        <w:t xml:space="preserve"> has</w:t>
      </w:r>
      <w:r w:rsidRPr="00184141">
        <w:t xml:space="preserve"> shifted from one of the higher life expectancy countries, to </w:t>
      </w:r>
      <w:r w:rsidR="008B7591">
        <w:t xml:space="preserve">having </w:t>
      </w:r>
      <w:r w:rsidRPr="00184141">
        <w:t xml:space="preserve">a slightly below-average </w:t>
      </w:r>
      <w:r w:rsidR="008B7591">
        <w:t>life expectancy</w:t>
      </w:r>
      <w:r w:rsidR="008B7591" w:rsidRPr="00184141">
        <w:t xml:space="preserve"> </w:t>
      </w:r>
      <w:r w:rsidRPr="00184141">
        <w:t xml:space="preserve">over time. This again runs counter to the idea that a general tendency towards life expectancy slowdown explains the recent data, as then we would expect countries like Japan and Norway to have experienced the largest slowdowns in recent years. </w:t>
      </w:r>
      <w:r w:rsidR="009425CB">
        <w:t xml:space="preserve"> This was not illustrated when the larger group of HMD countries was ana</w:t>
      </w:r>
      <w:r w:rsidR="00F15E88">
        <w:t>lysed (see supplemental data).</w:t>
      </w:r>
    </w:p>
    <w:p w14:paraId="4206752B" w14:textId="77777777" w:rsidR="00891AC9" w:rsidRPr="00891AC9" w:rsidRDefault="00891AC9" w:rsidP="00F15E88">
      <w:pPr>
        <w:pStyle w:val="BodyText1"/>
      </w:pPr>
    </w:p>
    <w:p w14:paraId="5AC6A7A3" w14:textId="4B7CEFB9" w:rsidR="00F15E88" w:rsidRDefault="00F15E88" w:rsidP="00891AC9">
      <w:pPr>
        <w:pStyle w:val="Caption"/>
        <w:rPr>
          <w:noProof/>
        </w:rPr>
      </w:pPr>
      <w:r w:rsidRPr="00184141">
        <w:rPr>
          <w:noProof/>
        </w:rPr>
        <w:t xml:space="preserve">Figure 2: life expectancy </w:t>
      </w:r>
      <w:r>
        <w:rPr>
          <w:noProof/>
        </w:rPr>
        <w:t xml:space="preserve">at birth in 1997 for 21 high income countries, </w:t>
      </w:r>
      <w:r w:rsidRPr="00184141">
        <w:rPr>
          <w:noProof/>
        </w:rPr>
        <w:t xml:space="preserve">against </w:t>
      </w:r>
      <w:r>
        <w:rPr>
          <w:noProof/>
        </w:rPr>
        <w:t xml:space="preserve">average annual </w:t>
      </w:r>
      <w:r w:rsidRPr="00184141">
        <w:rPr>
          <w:noProof/>
        </w:rPr>
        <w:t>change in life expectancy</w:t>
      </w:r>
      <w:r>
        <w:rPr>
          <w:noProof/>
        </w:rPr>
        <w:t xml:space="preserve"> in years per year, between 1955 and 2016. See table 2 for country codes.  </w:t>
      </w:r>
    </w:p>
    <w:p w14:paraId="13057410" w14:textId="1CAAD6C9" w:rsidR="00891AC9" w:rsidRPr="00891AC9" w:rsidRDefault="00F15E88" w:rsidP="00891AC9">
      <w:pPr>
        <w:pStyle w:val="BodyText1"/>
        <w:rPr>
          <w:rFonts w:cs="Times New Roman"/>
        </w:rPr>
      </w:pPr>
      <w:r>
        <w:rPr>
          <w:i/>
          <w:iCs/>
          <w:noProof/>
        </w:rPr>
        <w:lastRenderedPageBreak/>
        <w:drawing>
          <wp:inline distT="0" distB="0" distL="0" distR="0" wp14:anchorId="2677BD71" wp14:editId="43E0EC9A">
            <wp:extent cx="5600700" cy="3359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b_start_change_2016_b (0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0402" cy="3365763"/>
                    </a:xfrm>
                    <a:prstGeom prst="rect">
                      <a:avLst/>
                    </a:prstGeom>
                  </pic:spPr>
                </pic:pic>
              </a:graphicData>
            </a:graphic>
          </wp:inline>
        </w:drawing>
      </w:r>
    </w:p>
    <w:p w14:paraId="2446521A" w14:textId="38C86FA9" w:rsidR="00891AC9" w:rsidRPr="00891AC9" w:rsidRDefault="00891AC9" w:rsidP="00891AC9">
      <w:pPr>
        <w:pStyle w:val="Caption"/>
        <w:rPr>
          <w:rFonts w:cs="Arial"/>
        </w:rPr>
      </w:pPr>
      <w:r w:rsidRPr="00891AC9">
        <w:rPr>
          <w:rFonts w:cs="Arial"/>
        </w:rPr>
        <w:t>Figure 3: life expectancy at birth at start of decade for 21 high income countries, against average annual change in life expectancy (in years per year) over 6 decades</w:t>
      </w:r>
    </w:p>
    <w:p w14:paraId="580034E7" w14:textId="3E876F7B" w:rsidR="00E84AAB" w:rsidRPr="00184141" w:rsidRDefault="00891AC9" w:rsidP="005A782C">
      <w:pPr>
        <w:pStyle w:val="BodyText1"/>
        <w:rPr>
          <w:rFonts w:cs="Times New Roman"/>
        </w:rPr>
      </w:pPr>
      <w:r>
        <w:rPr>
          <w:rFonts w:cs="Times New Roman"/>
          <w:noProof/>
        </w:rPr>
        <w:lastRenderedPageBreak/>
        <w:drawing>
          <wp:inline distT="0" distB="0" distL="0" distR="0" wp14:anchorId="131C7FDE" wp14:editId="0316520B">
            <wp:extent cx="5359400"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ced_startchange_fig3_for pap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0509" cy="3430345"/>
                    </a:xfrm>
                    <a:prstGeom prst="rect">
                      <a:avLst/>
                    </a:prstGeom>
                  </pic:spPr>
                </pic:pic>
              </a:graphicData>
            </a:graphic>
          </wp:inline>
        </w:drawing>
      </w:r>
    </w:p>
    <w:p w14:paraId="3CDCCC92" w14:textId="77777777" w:rsidR="00EB782A" w:rsidRDefault="00EB782A" w:rsidP="005A782C">
      <w:pPr>
        <w:pStyle w:val="BodyText1"/>
        <w:rPr>
          <w:rFonts w:cs="Times New Roman"/>
        </w:rPr>
        <w:sectPr w:rsidR="00EB782A" w:rsidSect="00AC1B86">
          <w:footerReference w:type="default" r:id="rId17"/>
          <w:pgSz w:w="11906" w:h="16838"/>
          <w:pgMar w:top="1440" w:right="1440" w:bottom="1440" w:left="1440" w:header="709" w:footer="709" w:gutter="0"/>
          <w:cols w:space="708"/>
          <w:docGrid w:linePitch="360"/>
        </w:sectPr>
      </w:pPr>
    </w:p>
    <w:p w14:paraId="6104FD8A" w14:textId="77777777" w:rsidR="00E84AAB" w:rsidRDefault="00E84AAB" w:rsidP="005A782C">
      <w:pPr>
        <w:pStyle w:val="BodyText1"/>
        <w:rPr>
          <w:rFonts w:cs="Times New Roman"/>
        </w:rPr>
      </w:pPr>
    </w:p>
    <w:p w14:paraId="4294074D" w14:textId="05F5BA9A" w:rsidR="0026017F" w:rsidRDefault="005B15F0" w:rsidP="00A729B8">
      <w:pPr>
        <w:pStyle w:val="Bhead"/>
        <w:rPr>
          <w:rFonts w:cs="Times New Roman"/>
        </w:rPr>
      </w:pPr>
      <w:r w:rsidRPr="00184141">
        <w:rPr>
          <w:rFonts w:cs="Times New Roman"/>
        </w:rPr>
        <w:t>Discussion</w:t>
      </w:r>
    </w:p>
    <w:p w14:paraId="567DC7F7" w14:textId="385B9C09" w:rsidR="005A782C" w:rsidRPr="009D531F" w:rsidRDefault="00A52BD7" w:rsidP="00043C57">
      <w:pPr>
        <w:pStyle w:val="BodyText1"/>
        <w:rPr>
          <w:rFonts w:cs="Times New Roman"/>
        </w:rPr>
      </w:pPr>
      <w:r w:rsidRPr="00184141">
        <w:rPr>
          <w:rFonts w:cs="Times New Roman"/>
        </w:rPr>
        <w:t>Overall, the</w:t>
      </w:r>
      <w:r w:rsidR="00EE23DE" w:rsidRPr="00184141">
        <w:rPr>
          <w:rFonts w:cs="Times New Roman"/>
        </w:rPr>
        <w:t>se</w:t>
      </w:r>
      <w:r w:rsidRPr="00184141">
        <w:rPr>
          <w:rFonts w:cs="Times New Roman"/>
        </w:rPr>
        <w:t xml:space="preserve"> analyses have demonstrated that (i) the linear improvement in life expectancy in </w:t>
      </w:r>
      <w:r w:rsidR="00C548FF">
        <w:rPr>
          <w:rFonts w:cs="Times New Roman"/>
        </w:rPr>
        <w:t xml:space="preserve">the group of </w:t>
      </w:r>
      <w:r w:rsidRPr="00184141">
        <w:rPr>
          <w:rFonts w:cs="Times New Roman"/>
        </w:rPr>
        <w:t xml:space="preserve">high income countries </w:t>
      </w:r>
      <w:r w:rsidR="002A4FCE">
        <w:rPr>
          <w:rFonts w:cs="Times New Roman"/>
        </w:rPr>
        <w:t>studied by White</w:t>
      </w:r>
      <w:r w:rsidR="00C548FF">
        <w:rPr>
          <w:rFonts w:cs="Times New Roman"/>
        </w:rPr>
        <w:t xml:space="preserve"> </w:t>
      </w:r>
      <w:r w:rsidRPr="00184141">
        <w:rPr>
          <w:rFonts w:cs="Times New Roman"/>
        </w:rPr>
        <w:t xml:space="preserve">has continued 20 years longer than shown in </w:t>
      </w:r>
      <w:r w:rsidR="00EE23DE" w:rsidRPr="00184141">
        <w:rPr>
          <w:rFonts w:cs="Times New Roman"/>
        </w:rPr>
        <w:t>White</w:t>
      </w:r>
      <w:r w:rsidR="0040195C">
        <w:t>’s analysis</w:t>
      </w:r>
      <w:r w:rsidRPr="007C0909">
        <w:t>;</w:t>
      </w:r>
      <w:r w:rsidR="007C0909" w:rsidRPr="007C0909">
        <w:t xml:space="preserve"> (ii) there </w:t>
      </w:r>
      <w:r w:rsidR="0040195C">
        <w:t>are</w:t>
      </w:r>
      <w:r w:rsidR="007C0909" w:rsidRPr="007C0909">
        <w:t xml:space="preserve"> continued</w:t>
      </w:r>
      <w:r w:rsidR="007C0909" w:rsidRPr="007C0909">
        <w:rPr>
          <w:rFonts w:cs="Times New Roman"/>
        </w:rPr>
        <w:t xml:space="preserve"> rapi</w:t>
      </w:r>
      <w:r w:rsidR="00F7521E">
        <w:rPr>
          <w:rFonts w:cs="Times New Roman"/>
        </w:rPr>
        <w:t>d improvements in</w:t>
      </w:r>
      <w:r w:rsidR="007C0909" w:rsidRPr="007C0909">
        <w:rPr>
          <w:rFonts w:cs="Times New Roman"/>
        </w:rPr>
        <w:t xml:space="preserve"> countries</w:t>
      </w:r>
      <w:r w:rsidR="00F7521E">
        <w:rPr>
          <w:rFonts w:cs="Times New Roman"/>
        </w:rPr>
        <w:t xml:space="preserve"> with the highest life expectancy;</w:t>
      </w:r>
      <w:r w:rsidRPr="00184141">
        <w:rPr>
          <w:rFonts w:cs="Times New Roman"/>
        </w:rPr>
        <w:t xml:space="preserve"> (iii) </w:t>
      </w:r>
      <w:r w:rsidR="00EE23DE" w:rsidRPr="00184141">
        <w:rPr>
          <w:rFonts w:cs="Times New Roman"/>
        </w:rPr>
        <w:t xml:space="preserve">while </w:t>
      </w:r>
      <w:r w:rsidRPr="00184141">
        <w:rPr>
          <w:rFonts w:cs="Times New Roman"/>
        </w:rPr>
        <w:t xml:space="preserve">the long-term </w:t>
      </w:r>
      <w:r w:rsidR="00C548FF">
        <w:rPr>
          <w:rFonts w:cs="Times New Roman"/>
        </w:rPr>
        <w:t xml:space="preserve">inverse </w:t>
      </w:r>
      <w:r w:rsidRPr="00184141">
        <w:rPr>
          <w:rFonts w:cs="Times New Roman"/>
        </w:rPr>
        <w:t>relationship between life expectancy and rate of improvement in life expectancy</w:t>
      </w:r>
      <w:r w:rsidR="00EE23DE" w:rsidRPr="00184141">
        <w:rPr>
          <w:rFonts w:cs="Times New Roman"/>
        </w:rPr>
        <w:t xml:space="preserve"> </w:t>
      </w:r>
      <w:r w:rsidRPr="00184141">
        <w:rPr>
          <w:rFonts w:cs="Times New Roman"/>
        </w:rPr>
        <w:t>has become weaker over time</w:t>
      </w:r>
      <w:r w:rsidR="00C548FF">
        <w:rPr>
          <w:rFonts w:cs="Times New Roman"/>
        </w:rPr>
        <w:t>,</w:t>
      </w:r>
      <w:r w:rsidRPr="00184141">
        <w:rPr>
          <w:rFonts w:cs="Times New Roman"/>
        </w:rPr>
        <w:t xml:space="preserve"> </w:t>
      </w:r>
      <w:r w:rsidR="00EE23DE" w:rsidRPr="00184141">
        <w:rPr>
          <w:rFonts w:cs="Times New Roman"/>
        </w:rPr>
        <w:t>it does seem</w:t>
      </w:r>
      <w:r w:rsidRPr="00184141">
        <w:rPr>
          <w:rFonts w:cs="Times New Roman"/>
        </w:rPr>
        <w:t xml:space="preserve"> to be </w:t>
      </w:r>
      <w:r w:rsidR="007C0909">
        <w:rPr>
          <w:rFonts w:cs="Times New Roman"/>
        </w:rPr>
        <w:t>settling</w:t>
      </w:r>
      <w:r w:rsidR="007C0909" w:rsidRPr="00184141">
        <w:rPr>
          <w:rFonts w:cs="Times New Roman"/>
        </w:rPr>
        <w:t xml:space="preserve"> </w:t>
      </w:r>
      <w:r w:rsidRPr="00184141">
        <w:rPr>
          <w:rFonts w:cs="Times New Roman"/>
        </w:rPr>
        <w:t>at around 0.15- 0.2</w:t>
      </w:r>
      <w:r w:rsidR="008B7591">
        <w:rPr>
          <w:rFonts w:cs="Times New Roman"/>
        </w:rPr>
        <w:t>0</w:t>
      </w:r>
      <w:r w:rsidRPr="00184141">
        <w:rPr>
          <w:rFonts w:cs="Times New Roman"/>
        </w:rPr>
        <w:t xml:space="preserve"> y</w:t>
      </w:r>
      <w:r w:rsidR="00EE23DE" w:rsidRPr="00184141">
        <w:rPr>
          <w:rFonts w:cs="Times New Roman"/>
        </w:rPr>
        <w:t>ea</w:t>
      </w:r>
      <w:r w:rsidRPr="00184141">
        <w:rPr>
          <w:rFonts w:cs="Times New Roman"/>
        </w:rPr>
        <w:t>rs/ year</w:t>
      </w:r>
      <w:r w:rsidR="00EE23DE" w:rsidRPr="00184141">
        <w:rPr>
          <w:rFonts w:cs="Times New Roman"/>
        </w:rPr>
        <w:t xml:space="preserve"> </w:t>
      </w:r>
      <w:r w:rsidR="00F7521E">
        <w:rPr>
          <w:rFonts w:cs="Times New Roman"/>
        </w:rPr>
        <w:t xml:space="preserve">(7.8 to 10.4 weeks/ year) </w:t>
      </w:r>
      <w:r w:rsidR="00EE23DE" w:rsidRPr="00184141">
        <w:rPr>
          <w:rFonts w:cs="Times New Roman"/>
        </w:rPr>
        <w:t>improvement</w:t>
      </w:r>
      <w:r w:rsidRPr="00184141">
        <w:rPr>
          <w:rFonts w:cs="Times New Roman"/>
        </w:rPr>
        <w:t>.</w:t>
      </w:r>
      <w:r w:rsidR="00685AA0">
        <w:rPr>
          <w:rFonts w:cs="Times New Roman"/>
        </w:rPr>
        <w:t xml:space="preserve">  </w:t>
      </w:r>
      <w:r w:rsidR="009D531F" w:rsidRPr="009D531F">
        <w:rPr>
          <w:rFonts w:cs="Times New Roman"/>
        </w:rPr>
        <w:t>I</w:t>
      </w:r>
      <w:r w:rsidR="00F7521E">
        <w:rPr>
          <w:rFonts w:cs="Times New Roman"/>
        </w:rPr>
        <w:t>f the slowdown in life expectancy</w:t>
      </w:r>
      <w:r w:rsidR="007C0909" w:rsidRPr="009D531F">
        <w:rPr>
          <w:rFonts w:cs="Times New Roman"/>
        </w:rPr>
        <w:t xml:space="preserve"> improvement in the UK is due to a biological limit </w:t>
      </w:r>
      <w:r w:rsidR="009D531F" w:rsidRPr="009D531F">
        <w:rPr>
          <w:rFonts w:cs="Times New Roman"/>
        </w:rPr>
        <w:t xml:space="preserve">we would </w:t>
      </w:r>
      <w:r w:rsidR="009D531F" w:rsidRPr="00685AA0">
        <w:rPr>
          <w:rFonts w:cs="Times New Roman"/>
        </w:rPr>
        <w:t>expect the</w:t>
      </w:r>
      <w:r w:rsidR="007C0909" w:rsidRPr="00685AA0">
        <w:rPr>
          <w:rFonts w:cs="Times New Roman"/>
        </w:rPr>
        <w:t xml:space="preserve"> </w:t>
      </w:r>
      <w:r w:rsidR="00F7521E">
        <w:rPr>
          <w:rFonts w:cs="Times New Roman"/>
        </w:rPr>
        <w:t>UK</w:t>
      </w:r>
      <w:r w:rsidR="007C0909" w:rsidRPr="00685AA0">
        <w:rPr>
          <w:rFonts w:cs="Times New Roman"/>
        </w:rPr>
        <w:t xml:space="preserve"> to be less affected by this biological limit since we are </w:t>
      </w:r>
      <w:r w:rsidR="00F7521E">
        <w:rPr>
          <w:rFonts w:cs="Times New Roman"/>
        </w:rPr>
        <w:t>further down the l</w:t>
      </w:r>
      <w:r w:rsidR="00685AA0" w:rsidRPr="00685AA0">
        <w:rPr>
          <w:rFonts w:cs="Times New Roman"/>
        </w:rPr>
        <w:t>ife expectancy ‘league table’ overall</w:t>
      </w:r>
      <w:r w:rsidR="00F7521E">
        <w:rPr>
          <w:rFonts w:cs="Times New Roman"/>
        </w:rPr>
        <w:t xml:space="preserve">.  In fact, what we see is the UK </w:t>
      </w:r>
      <w:r w:rsidR="007C0909" w:rsidRPr="00685AA0">
        <w:rPr>
          <w:rFonts w:cs="Times New Roman"/>
        </w:rPr>
        <w:t xml:space="preserve">worse affected than countries like Japan which have </w:t>
      </w:r>
      <w:r w:rsidR="00F7521E">
        <w:rPr>
          <w:rFonts w:cs="Times New Roman"/>
        </w:rPr>
        <w:t>higher life expectancy</w:t>
      </w:r>
      <w:r w:rsidR="007C0909" w:rsidRPr="00685AA0">
        <w:rPr>
          <w:rFonts w:cs="Times New Roman"/>
        </w:rPr>
        <w:t xml:space="preserve">. </w:t>
      </w:r>
    </w:p>
    <w:p w14:paraId="28FD1527" w14:textId="77777777" w:rsidR="007C0909" w:rsidRPr="00184141" w:rsidRDefault="007C0909" w:rsidP="00043C57">
      <w:pPr>
        <w:pStyle w:val="BodyText1"/>
        <w:rPr>
          <w:rFonts w:cs="Times New Roman"/>
        </w:rPr>
      </w:pPr>
    </w:p>
    <w:p w14:paraId="301F7921" w14:textId="77777777" w:rsidR="00A52BD7" w:rsidRDefault="00A52BD7" w:rsidP="00A52BD7">
      <w:pPr>
        <w:pStyle w:val="BodyText1"/>
        <w:rPr>
          <w:rFonts w:cs="Times New Roman"/>
        </w:rPr>
      </w:pPr>
    </w:p>
    <w:p w14:paraId="368F29DE" w14:textId="577BE0CD" w:rsidR="00074A1D" w:rsidRDefault="00074A1D" w:rsidP="007C0909">
      <w:pPr>
        <w:pStyle w:val="Chead"/>
      </w:pPr>
      <w:r>
        <w:t>Strengths</w:t>
      </w:r>
    </w:p>
    <w:p w14:paraId="3AAE9AF8" w14:textId="28B5DEDD" w:rsidR="00074A1D" w:rsidRDefault="00074A1D" w:rsidP="00A52BD7">
      <w:pPr>
        <w:pStyle w:val="BodyText1"/>
        <w:rPr>
          <w:rFonts w:cs="Times New Roman"/>
        </w:rPr>
      </w:pPr>
      <w:r w:rsidRPr="00184141">
        <w:rPr>
          <w:rFonts w:cs="Times New Roman"/>
        </w:rPr>
        <w:t>We provide an intuitive graphical means of investigating whether the stalling of life expectancy across countries is likely to be due to populations reaching a</w:t>
      </w:r>
      <w:r w:rsidR="00886897">
        <w:rPr>
          <w:rFonts w:cs="Times New Roman"/>
        </w:rPr>
        <w:t xml:space="preserve"> natural limit to human longevity</w:t>
      </w:r>
      <w:r w:rsidRPr="00184141">
        <w:rPr>
          <w:rFonts w:cs="Times New Roman"/>
        </w:rPr>
        <w:t xml:space="preserve">.  </w:t>
      </w:r>
    </w:p>
    <w:p w14:paraId="3FEC9A78" w14:textId="00306781" w:rsidR="00CF57AC" w:rsidRDefault="00CF57AC" w:rsidP="00A52BD7">
      <w:pPr>
        <w:pStyle w:val="BodyText1"/>
        <w:rPr>
          <w:rFonts w:cs="Times New Roman"/>
        </w:rPr>
      </w:pPr>
    </w:p>
    <w:p w14:paraId="09D932FB" w14:textId="51B960D4" w:rsidR="00201F58" w:rsidRDefault="002A4FCE" w:rsidP="00CF57AC">
      <w:pPr>
        <w:pStyle w:val="BodyText1"/>
      </w:pPr>
      <w:r>
        <w:lastRenderedPageBreak/>
        <w:t>In White</w:t>
      </w:r>
      <w:r w:rsidR="00BA7999">
        <w:t>’s analysis</w:t>
      </w:r>
      <w:r w:rsidR="00CF57AC" w:rsidRPr="00CF57AC">
        <w:t xml:space="preserve">, 21 high income countries were chosen because they were industrially developed, internally at peace, had a population in the millions throughout the period, and had complete data back to 1961.  </w:t>
      </w:r>
      <w:r w:rsidR="00BA7999">
        <w:t>Each country</w:t>
      </w:r>
      <w:r w:rsidR="00944631">
        <w:t xml:space="preserve"> also had access to similar technologies at the same time.  </w:t>
      </w:r>
      <w:r w:rsidR="00CF57AC" w:rsidRPr="00CF57AC">
        <w:t>These</w:t>
      </w:r>
      <w:r w:rsidR="00944631">
        <w:t xml:space="preserve"> countries</w:t>
      </w:r>
      <w:r w:rsidR="00CF57AC" w:rsidRPr="00CF57AC">
        <w:t xml:space="preserve"> were considered to be a comparable group with respect to life expectancy.  We chose to perform updated analyses on the same group </w:t>
      </w:r>
      <w:r>
        <w:t>of countries as chosen by White</w:t>
      </w:r>
      <w:r w:rsidR="00CF57AC" w:rsidRPr="00CF57AC">
        <w:t xml:space="preserve">, to allow comparison within order to </w:t>
      </w:r>
      <w:r w:rsidR="00BA7999">
        <w:t>examine whether the findings are replicable</w:t>
      </w:r>
      <w:r w:rsidR="00CF57AC" w:rsidRPr="00CF57AC">
        <w:t xml:space="preserve"> when more recent data is included. </w:t>
      </w:r>
    </w:p>
    <w:p w14:paraId="6CCCB308" w14:textId="77777777" w:rsidR="0040195C" w:rsidRDefault="0040195C" w:rsidP="00EB782A">
      <w:pPr>
        <w:pStyle w:val="BodyText1"/>
      </w:pPr>
    </w:p>
    <w:p w14:paraId="0AC06103" w14:textId="79A17216" w:rsidR="0040195C" w:rsidRPr="001A1C88" w:rsidRDefault="001A1C88" w:rsidP="00EB782A">
      <w:pPr>
        <w:pStyle w:val="BodyText1"/>
        <w:rPr>
          <w:b/>
        </w:rPr>
      </w:pPr>
      <w:r>
        <w:rPr>
          <w:b/>
        </w:rPr>
        <w:t>Limitations</w:t>
      </w:r>
    </w:p>
    <w:p w14:paraId="236B3E9C" w14:textId="46C71FA1" w:rsidR="0040195C" w:rsidRPr="00944631" w:rsidRDefault="0040195C" w:rsidP="00EB782A">
      <w:pPr>
        <w:pStyle w:val="BodyText1"/>
      </w:pPr>
      <w:commentRangeStart w:id="71"/>
      <w:r w:rsidRPr="00150BCB">
        <w:t xml:space="preserve">The results using all HMD countries </w:t>
      </w:r>
      <w:r w:rsidR="00944631">
        <w:t>are not</w:t>
      </w:r>
      <w:r w:rsidRPr="00150BCB">
        <w:t xml:space="preserve"> similar</w:t>
      </w:r>
      <w:r w:rsidR="00944631">
        <w:t xml:space="preserve"> to the results of the 21 high income countries</w:t>
      </w:r>
      <w:r w:rsidRPr="00150BCB">
        <w:t xml:space="preserve">, but in ways that are understandable and support White’s choice of the 21 countries </w:t>
      </w:r>
      <w:r w:rsidR="00201F58" w:rsidRPr="00150BCB">
        <w:t>in 2002</w:t>
      </w:r>
      <w:r w:rsidRPr="00150BCB">
        <w:t xml:space="preserve">. </w:t>
      </w:r>
      <w:commentRangeEnd w:id="71"/>
      <w:r w:rsidR="0029314E">
        <w:rPr>
          <w:rStyle w:val="CommentReference"/>
          <w:rFonts w:eastAsia="Arial"/>
        </w:rPr>
        <w:commentReference w:id="71"/>
      </w:r>
      <w:r w:rsidRPr="00150BCB">
        <w:t>The main difference is a discontinuous rate of improvement for the average, with a faster rate</w:t>
      </w:r>
      <w:r w:rsidR="001A1C88">
        <w:t xml:space="preserve"> of improvement between the mid-1990s and mid-</w:t>
      </w:r>
      <w:r w:rsidRPr="00150BCB">
        <w:t>2000s, and a much less linear and shallower improvement for the worst performing countries</w:t>
      </w:r>
      <w:r w:rsidR="00201F58" w:rsidRPr="00150BCB">
        <w:t xml:space="preserve"> (see supplemental data)</w:t>
      </w:r>
      <w:r w:rsidRPr="00150BCB">
        <w:t xml:space="preserve">. </w:t>
      </w:r>
      <w:r w:rsidR="00201F58" w:rsidRPr="00201F58">
        <w:t xml:space="preserve">There are issues </w:t>
      </w:r>
      <w:r w:rsidRPr="00201F58">
        <w:t>with data availability when incl</w:t>
      </w:r>
      <w:r w:rsidR="00201F58" w:rsidRPr="00201F58">
        <w:t>uding all HMD countries, which results in like not</w:t>
      </w:r>
      <w:r w:rsidRPr="00201F58">
        <w:t xml:space="preserve"> being compared with like</w:t>
      </w:r>
      <w:r w:rsidR="00201F58" w:rsidRPr="00201F58">
        <w:t>; when repeating our analysis of life expectancy since 1955, it is not possible to include all HMD countries since good quality data for some of these countries were not added to the database until the mid-1</w:t>
      </w:r>
      <w:r w:rsidR="00944631">
        <w:t xml:space="preserve">980s (see supplemental data).  </w:t>
      </w:r>
      <w:del w:id="72" w:author="Gerry McCartney" w:date="2020-02-07T20:12:00Z">
        <w:r w:rsidR="00201F58" w:rsidDel="0029314E">
          <w:delText>In addition</w:delText>
        </w:r>
        <w:r w:rsidR="00201F58" w:rsidRPr="0040195C" w:rsidDel="0029314E">
          <w:delText xml:space="preserve">, using data from this </w:delText>
        </w:r>
        <w:r w:rsidR="00201F58" w:rsidRPr="0040195C" w:rsidDel="0029314E">
          <w:lastRenderedPageBreak/>
          <w:delText xml:space="preserve">broader range of countries may introduce a confounder of demographic transition; the </w:delText>
        </w:r>
        <w:r w:rsidR="001A1C88" w:rsidDel="0029314E">
          <w:delText>larger group includes data for Russia and Eastern European c</w:delText>
        </w:r>
        <w:r w:rsidR="00201F58" w:rsidRPr="0040195C" w:rsidDel="0029314E">
          <w:delText>ountries which may be at a different stage of economic development</w:delText>
        </w:r>
      </w:del>
      <w:ins w:id="73" w:author="Gerry McCartney" w:date="2020-02-07T20:12:00Z">
        <w:r w:rsidR="0029314E">
          <w:t xml:space="preserve">The inclusion of the Eastern European countries introduces the reversal of life expectancy that occurred in the 1990s associated with the rapid transition to a market </w:t>
        </w:r>
        <w:commentRangeStart w:id="74"/>
        <w:r w:rsidR="0029314E">
          <w:t>economy</w:t>
        </w:r>
      </w:ins>
      <w:commentRangeEnd w:id="74"/>
      <w:ins w:id="75" w:author="Gerry McCartney" w:date="2020-02-07T20:13:00Z">
        <w:r w:rsidR="0029314E">
          <w:rPr>
            <w:rStyle w:val="CommentReference"/>
            <w:rFonts w:eastAsia="Arial"/>
          </w:rPr>
          <w:commentReference w:id="74"/>
        </w:r>
      </w:ins>
      <w:r w:rsidR="00201F58" w:rsidRPr="0040195C">
        <w:t xml:space="preserve">.  </w:t>
      </w:r>
    </w:p>
    <w:p w14:paraId="3E22A06B" w14:textId="77777777" w:rsidR="00EB782A" w:rsidRDefault="00EB782A" w:rsidP="00CF57AC">
      <w:pPr>
        <w:pStyle w:val="BodyText1"/>
      </w:pPr>
    </w:p>
    <w:p w14:paraId="5BE2EC02" w14:textId="67C5A7DC" w:rsidR="0040195C" w:rsidRPr="00CF57AC" w:rsidRDefault="0040195C" w:rsidP="00CF57AC">
      <w:pPr>
        <w:pStyle w:val="BodyText1"/>
      </w:pPr>
      <w:r w:rsidRPr="0040195C">
        <w:t xml:space="preserve">Further analysis could include weighted rather than unweighted average life expectancies.  We have only looked at high income countries; this is not a comprehensive international analysis.  </w:t>
      </w:r>
      <w:bookmarkStart w:id="76" w:name="_GoBack"/>
      <w:bookmarkEnd w:id="76"/>
    </w:p>
    <w:p w14:paraId="1FE71C2B" w14:textId="77777777" w:rsidR="00CF57AC" w:rsidRDefault="00CF57AC" w:rsidP="00A52BD7">
      <w:pPr>
        <w:pStyle w:val="BodyText1"/>
        <w:rPr>
          <w:rFonts w:cs="Times New Roman"/>
        </w:rPr>
      </w:pPr>
    </w:p>
    <w:p w14:paraId="0DB1C3DF" w14:textId="02A3E399" w:rsidR="00074A1D" w:rsidRDefault="00944631" w:rsidP="007C0909">
      <w:pPr>
        <w:pStyle w:val="Chead"/>
      </w:pPr>
      <w:r>
        <w:t>How this work relates to other published work</w:t>
      </w:r>
    </w:p>
    <w:p w14:paraId="22782D6A" w14:textId="02413DAF" w:rsidR="0040195C" w:rsidRPr="0040195C" w:rsidRDefault="0040195C" w:rsidP="0040195C">
      <w:pPr>
        <w:pStyle w:val="BodyText1"/>
      </w:pPr>
      <w:r w:rsidRPr="0040195C">
        <w:t>In addition to these analyses, comparison with previous published work contributes to our investigation of whether a limits-to-l</w:t>
      </w:r>
      <w:r w:rsidR="00886897">
        <w:t>ongevity</w:t>
      </w:r>
      <w:r w:rsidRPr="0040195C">
        <w:t xml:space="preserve"> hypothesis could explain the recent stalling in life expectancy in the UK. </w:t>
      </w:r>
    </w:p>
    <w:p w14:paraId="3E92A2F0" w14:textId="77777777" w:rsidR="00201F58" w:rsidRDefault="00201F58" w:rsidP="00A52BD7">
      <w:pPr>
        <w:pStyle w:val="BodyText1"/>
        <w:rPr>
          <w:rFonts w:cs="Times New Roman"/>
        </w:rPr>
      </w:pPr>
    </w:p>
    <w:p w14:paraId="783F29D1" w14:textId="74CECE52" w:rsidR="00A52BD7" w:rsidRPr="00184141" w:rsidRDefault="00227481" w:rsidP="00A52BD7">
      <w:pPr>
        <w:pStyle w:val="BodyText1"/>
        <w:rPr>
          <w:rFonts w:cs="Times New Roman"/>
        </w:rPr>
      </w:pPr>
      <w:r>
        <w:rPr>
          <w:rFonts w:cs="Times New Roman"/>
        </w:rPr>
        <w:t xml:space="preserve">There are other logical reasons as to why the recent trends in the UK cannot be due to natural biological limit. </w:t>
      </w:r>
      <w:r w:rsidR="00886897">
        <w:rPr>
          <w:rFonts w:cs="Times New Roman"/>
        </w:rPr>
        <w:t>If a maximum human longevity did exist</w:t>
      </w:r>
      <w:r w:rsidR="00A52BD7" w:rsidRPr="00184141">
        <w:rPr>
          <w:rFonts w:cs="Times New Roman"/>
        </w:rPr>
        <w:t xml:space="preserve">, and is being reached in the UK, those (least deprived) sectors of the population with the highest life expectancy would see the </w:t>
      </w:r>
      <w:r>
        <w:rPr>
          <w:rFonts w:cs="Times New Roman"/>
        </w:rPr>
        <w:t>greatest reductions in the rate of</w:t>
      </w:r>
      <w:r w:rsidR="00A52BD7" w:rsidRPr="00184141">
        <w:rPr>
          <w:rFonts w:cs="Times New Roman"/>
        </w:rPr>
        <w:t xml:space="preserve"> improvement</w:t>
      </w:r>
      <w:r w:rsidR="00C548FF">
        <w:rPr>
          <w:rFonts w:cs="Times New Roman"/>
        </w:rPr>
        <w:t>, while the most deprived would continue to make faster gains</w:t>
      </w:r>
      <w:r w:rsidR="00A52BD7" w:rsidRPr="00184141">
        <w:rPr>
          <w:rFonts w:cs="Times New Roman"/>
        </w:rPr>
        <w:t xml:space="preserve">.  </w:t>
      </w:r>
      <w:r w:rsidR="001A1C88">
        <w:rPr>
          <w:rFonts w:cs="Times New Roman"/>
        </w:rPr>
        <w:t>Recent published work has shown this clearly is n</w:t>
      </w:r>
      <w:r w:rsidR="00A52BD7" w:rsidRPr="00184141">
        <w:rPr>
          <w:rFonts w:cs="Times New Roman"/>
        </w:rPr>
        <w:t>ot the case</w:t>
      </w:r>
      <w:r>
        <w:rPr>
          <w:rFonts w:cs="Times New Roman"/>
        </w:rPr>
        <w:t xml:space="preserve"> in </w:t>
      </w:r>
      <w:r w:rsidR="001A1C88">
        <w:rPr>
          <w:rFonts w:cs="Times New Roman"/>
        </w:rPr>
        <w:t xml:space="preserve">England or </w:t>
      </w:r>
      <w:r>
        <w:rPr>
          <w:rFonts w:cs="Times New Roman"/>
        </w:rPr>
        <w:t>Scotland</w:t>
      </w:r>
      <w:r w:rsidR="00A52BD7" w:rsidRPr="00184141">
        <w:rPr>
          <w:rFonts w:cs="Times New Roman"/>
        </w:rPr>
        <w:t>.</w:t>
      </w:r>
      <w:r w:rsidR="001A1C88">
        <w:rPr>
          <w:rFonts w:cs="Times New Roman"/>
        </w:rPr>
        <w:fldChar w:fldCharType="begin"/>
      </w:r>
      <w:r w:rsidR="001A1C88">
        <w:rPr>
          <w:rFonts w:cs="Times New Roman"/>
        </w:rPr>
        <w:instrText>ADDIN F1000_CSL_CITATION&lt;~#@#~&gt;[{"title":"Socioeconomic inequality in recent adverse all-cause mortality trends in Scotland.","id":"7489480","ArticleId":"736402739","page":"971-974","type":"article-journal","volume":"73","issue":"10","author":[{"family":"Fenton","given":"Lynda"},{"family":"Wyper","given":"Grant Ma"},{"family":"McCartney","given":"Gerry"},{"family":"Minton","given":"Jon"}],"issued":{"date-parts":[["2019","10"]]},"container-title":"Journal of Epidemiology and Community Health","container-title-short":"J Epidemiol Community Health","DOI":"10.1136/jech-2019-212300","PMID":"31326891","PMCID":"PMC6817697"},{"title":"Chapter 5: inequalities in health - GOV.UK","id":"8145070","type":"webpage","issued":{},"URL":"https://www.gov.uk/government/publications/health-profile-for-england-2018/chapter-5-inequalities-in-health","accessed":{"date-parts":[["2020","1","28"]]},"itemType":"WEBSITE"}]</w:instrText>
      </w:r>
      <w:r w:rsidR="001A1C88">
        <w:rPr>
          <w:rFonts w:cs="Times New Roman"/>
        </w:rPr>
        <w:fldChar w:fldCharType="separate"/>
      </w:r>
      <w:r w:rsidR="001A1C88">
        <w:rPr>
          <w:rFonts w:cs="Times New Roman"/>
        </w:rPr>
        <w:t>[17,18]</w:t>
      </w:r>
      <w:r w:rsidR="001A1C88">
        <w:rPr>
          <w:rFonts w:cs="Times New Roman"/>
        </w:rPr>
        <w:fldChar w:fldCharType="end"/>
      </w:r>
      <w:r w:rsidR="00A52BD7" w:rsidRPr="00184141">
        <w:rPr>
          <w:rFonts w:cs="Times New Roman"/>
        </w:rPr>
        <w:t xml:space="preserve"> </w:t>
      </w:r>
      <w:r w:rsidR="00201F58">
        <w:rPr>
          <w:rFonts w:cs="Times New Roman"/>
        </w:rPr>
        <w:t xml:space="preserve"> Fenton et al’s</w:t>
      </w:r>
      <w:r w:rsidR="00A52BD7" w:rsidRPr="00184141">
        <w:rPr>
          <w:rFonts w:cs="Times New Roman"/>
        </w:rPr>
        <w:t xml:space="preserve"> analysis of percentage change in age-standardised mortality rate by deprivation quintile in Scotland showed that</w:t>
      </w:r>
      <w:r w:rsidR="007C0909">
        <w:rPr>
          <w:rFonts w:cs="Times New Roman"/>
        </w:rPr>
        <w:t xml:space="preserve"> age-</w:t>
      </w:r>
      <w:r w:rsidR="007C0909">
        <w:rPr>
          <w:rFonts w:cs="Times New Roman"/>
        </w:rPr>
        <w:lastRenderedPageBreak/>
        <w:t>standardised mortality rate</w:t>
      </w:r>
      <w:r w:rsidR="00A52BD7" w:rsidRPr="00184141">
        <w:rPr>
          <w:rFonts w:cs="Times New Roman"/>
        </w:rPr>
        <w:t xml:space="preserve"> worsened</w:t>
      </w:r>
      <w:r w:rsidR="00EE23DE" w:rsidRPr="00184141">
        <w:rPr>
          <w:rFonts w:cs="Times New Roman"/>
        </w:rPr>
        <w:t xml:space="preserve"> between 2012 and 2017</w:t>
      </w:r>
      <w:r w:rsidR="00A52BD7" w:rsidRPr="00184141">
        <w:rPr>
          <w:rFonts w:cs="Times New Roman"/>
        </w:rPr>
        <w:t xml:space="preserve"> in the most deprived fifth of </w:t>
      </w:r>
      <w:r w:rsidR="00CB0176" w:rsidRPr="00184141">
        <w:rPr>
          <w:rFonts w:cs="Times New Roman"/>
        </w:rPr>
        <w:t>the population</w:t>
      </w:r>
      <w:r w:rsidR="00A52BD7" w:rsidRPr="00184141">
        <w:rPr>
          <w:rFonts w:cs="Times New Roman"/>
        </w:rPr>
        <w:t>, compared with the least deprived.</w:t>
      </w:r>
      <w:r w:rsidR="00A52BD7" w:rsidRPr="00184141">
        <w:rPr>
          <w:rFonts w:cs="Times New Roman"/>
        </w:rPr>
        <w:fldChar w:fldCharType="begin"/>
      </w:r>
      <w:r w:rsidR="001A1C88">
        <w:rPr>
          <w:rFonts w:cs="Times New Roman"/>
        </w:rPr>
        <w:instrText>ADDIN F1000_CSL_CITATION&lt;~#@#~&gt;[{"title":"Socioeconomic inequality in recent adverse mortality trends in Scotland.","id":"6945318","ArticleId":"735706724","type":"article-journal","author":[{"family":"Fenton","given":"Lynda"},{"family":"Wyper","given":"Grant MA"},{"family":"McCartney","given":"Gerry"},{"family":"Minton","given":"Jon"}],"issued":{"date-parts":[["2019","2","7"]]},"container-title":"BioRxiv","container-title-short":"BioRxiv","DOI":"10.1101/542472"}]</w:instrText>
      </w:r>
      <w:r w:rsidR="00A52BD7" w:rsidRPr="00184141">
        <w:rPr>
          <w:rFonts w:cs="Times New Roman"/>
        </w:rPr>
        <w:fldChar w:fldCharType="separate"/>
      </w:r>
      <w:r w:rsidR="001A1C88">
        <w:rPr>
          <w:rFonts w:cs="Times New Roman"/>
        </w:rPr>
        <w:t>[19]</w:t>
      </w:r>
      <w:r w:rsidR="00A52BD7" w:rsidRPr="00184141">
        <w:rPr>
          <w:rFonts w:cs="Times New Roman"/>
        </w:rPr>
        <w:fldChar w:fldCharType="end"/>
      </w:r>
      <w:r w:rsidR="00A52BD7" w:rsidRPr="00184141">
        <w:rPr>
          <w:rFonts w:cs="Times New Roman"/>
        </w:rPr>
        <w:t xml:space="preserve"> Rather than reaching a biol</w:t>
      </w:r>
      <w:r w:rsidR="00886897">
        <w:rPr>
          <w:rFonts w:cs="Times New Roman"/>
        </w:rPr>
        <w:t>ogical maximum limit to longevity</w:t>
      </w:r>
      <w:r w:rsidR="00A52BD7" w:rsidRPr="00184141">
        <w:rPr>
          <w:rFonts w:cs="Times New Roman"/>
        </w:rPr>
        <w:t xml:space="preserve">, it is possible that life expectancy data in the UK is being driven by increasing inequality in mortality rates; by those most deprived population groups who are suffering the lowest life expectancy. </w:t>
      </w:r>
    </w:p>
    <w:p w14:paraId="608989B8" w14:textId="2B80CBFA" w:rsidR="00074A1D" w:rsidRDefault="00A52BD7" w:rsidP="00043C57">
      <w:pPr>
        <w:pStyle w:val="BodyText1"/>
        <w:rPr>
          <w:rFonts w:cs="Times New Roman"/>
        </w:rPr>
      </w:pPr>
      <w:r w:rsidRPr="00184141">
        <w:rPr>
          <w:rFonts w:cs="Times New Roman"/>
        </w:rPr>
        <w:t xml:space="preserve"> </w:t>
      </w:r>
      <w:r w:rsidRPr="00184141">
        <w:rPr>
          <w:rFonts w:cs="Times New Roman"/>
        </w:rPr>
        <w:br/>
        <w:t>In addition</w:t>
      </w:r>
      <w:r w:rsidR="00886897">
        <w:rPr>
          <w:rFonts w:cs="Times New Roman"/>
        </w:rPr>
        <w:t>, if a maximum limit to longevity</w:t>
      </w:r>
      <w:r w:rsidRPr="00184141">
        <w:rPr>
          <w:rFonts w:cs="Times New Roman"/>
        </w:rPr>
        <w:t xml:space="preserve"> was being reached, stalling of life expectancy would be noted in the oldest age groups first.  This is contrary to </w:t>
      </w:r>
      <w:r w:rsidR="00DB7A67" w:rsidRPr="00184141">
        <w:rPr>
          <w:rFonts w:cs="Times New Roman"/>
        </w:rPr>
        <w:t xml:space="preserve">a </w:t>
      </w:r>
      <w:r w:rsidRPr="00184141">
        <w:rPr>
          <w:rFonts w:cs="Times New Roman"/>
        </w:rPr>
        <w:t>recent</w:t>
      </w:r>
      <w:r w:rsidR="00DB7A67" w:rsidRPr="00184141">
        <w:rPr>
          <w:rFonts w:cs="Times New Roman"/>
        </w:rPr>
        <w:t>ly</w:t>
      </w:r>
      <w:r w:rsidRPr="00184141">
        <w:rPr>
          <w:rFonts w:cs="Times New Roman"/>
        </w:rPr>
        <w:t xml:space="preserve"> published decomposition </w:t>
      </w:r>
      <w:r w:rsidR="00DB7A67" w:rsidRPr="00184141">
        <w:rPr>
          <w:rFonts w:cs="Times New Roman"/>
        </w:rPr>
        <w:t>analysis of mortality trends in Scotland</w:t>
      </w:r>
      <w:r w:rsidRPr="00184141">
        <w:rPr>
          <w:rFonts w:cs="Times New Roman"/>
        </w:rPr>
        <w:t>.</w:t>
      </w:r>
      <w:r w:rsidRPr="00184141">
        <w:rPr>
          <w:rFonts w:cs="Times New Roman"/>
        </w:rPr>
        <w:fldChar w:fldCharType="begin"/>
      </w:r>
      <w:r w:rsidR="001A1C88">
        <w:rPr>
          <w:rFonts w:cs="Times New Roman"/>
        </w:rPr>
        <w:instrText>ADDIN F1000_CSL_CITATION&lt;~#@#~&gt;[{"title":"How have changes in death by cause and age group contributed to the recent stalling of life expectancy gains in Scotland? Comparative decomposition analysis of mortality data, 2000-02 to 2015-17","id":"7219051","ArticleId":"736241914","type":"article-journal","author":[{"family":"Ramsay","given":"Julie"},{"family":"Minton","given":"Jonathan"},{"family":"Fischbacher","given":"Colin"},{"family":"Fenton","given":"Lynda"},{"family":"Kaye-Bardgett","given":"Maria"},{"family":"Wyper","given":"Grant Mark Andrew"},{"family":"Richardson","given":"Elizabeth"},{"family":"McCartney","given":"Gerry"}],"issued":{"date-parts":[["2019","7","15"]]},"DOI":"10.31235/osf.io/q8rme"}]</w:instrText>
      </w:r>
      <w:r w:rsidRPr="00184141">
        <w:rPr>
          <w:rFonts w:cs="Times New Roman"/>
        </w:rPr>
        <w:fldChar w:fldCharType="separate"/>
      </w:r>
      <w:r w:rsidR="001A1C88">
        <w:rPr>
          <w:rFonts w:cs="Times New Roman"/>
        </w:rPr>
        <w:t>[20]</w:t>
      </w:r>
      <w:r w:rsidRPr="00184141">
        <w:rPr>
          <w:rFonts w:cs="Times New Roman"/>
        </w:rPr>
        <w:fldChar w:fldCharType="end"/>
      </w:r>
      <w:r w:rsidR="00DB7A67" w:rsidRPr="00184141">
        <w:rPr>
          <w:rFonts w:cs="Times New Roman"/>
        </w:rPr>
        <w:t xml:space="preserve"> The authors</w:t>
      </w:r>
      <w:r w:rsidRPr="00184141">
        <w:rPr>
          <w:rFonts w:cs="Times New Roman"/>
        </w:rPr>
        <w:t xml:space="preserve"> </w:t>
      </w:r>
      <w:r w:rsidR="002E3985">
        <w:rPr>
          <w:rFonts w:cs="Times New Roman"/>
        </w:rPr>
        <w:t>reported</w:t>
      </w:r>
      <w:r w:rsidRPr="00184141">
        <w:rPr>
          <w:rFonts w:cs="Times New Roman"/>
        </w:rPr>
        <w:t xml:space="preserve"> a wide range of causes of death </w:t>
      </w:r>
      <w:r w:rsidR="002E3985">
        <w:rPr>
          <w:rFonts w:cs="Times New Roman"/>
        </w:rPr>
        <w:t>were</w:t>
      </w:r>
      <w:r w:rsidR="001D395D" w:rsidRPr="00184141">
        <w:rPr>
          <w:rFonts w:cs="Times New Roman"/>
        </w:rPr>
        <w:t xml:space="preserve"> </w:t>
      </w:r>
      <w:r w:rsidRPr="00184141">
        <w:rPr>
          <w:rFonts w:cs="Times New Roman"/>
        </w:rPr>
        <w:t xml:space="preserve">responsible for the observed changes in life expectancy growth in Scotland since 2012, </w:t>
      </w:r>
      <w:r w:rsidR="00DB7A67" w:rsidRPr="00184141">
        <w:rPr>
          <w:rFonts w:cs="Times New Roman"/>
        </w:rPr>
        <w:t>and almost all age-groups saw worsening mortality trends.</w:t>
      </w:r>
      <w:r w:rsidR="00797FCC" w:rsidRPr="00184141">
        <w:rPr>
          <w:rFonts w:cs="Times New Roman"/>
        </w:rPr>
        <w:t xml:space="preserve">  Life expectancy trends are being impacted by increase</w:t>
      </w:r>
      <w:r w:rsidR="00A56AB9">
        <w:rPr>
          <w:rFonts w:cs="Times New Roman"/>
        </w:rPr>
        <w:t>s</w:t>
      </w:r>
      <w:r w:rsidR="00797FCC" w:rsidRPr="00184141">
        <w:rPr>
          <w:rFonts w:cs="Times New Roman"/>
        </w:rPr>
        <w:t xml:space="preserve"> in mortality in the </w:t>
      </w:r>
      <w:r w:rsidR="00A56AB9" w:rsidRPr="00184141">
        <w:rPr>
          <w:rFonts w:cs="Times New Roman"/>
        </w:rPr>
        <w:t>middle</w:t>
      </w:r>
      <w:r w:rsidR="00A56AB9">
        <w:rPr>
          <w:rFonts w:cs="Times New Roman"/>
        </w:rPr>
        <w:t>-</w:t>
      </w:r>
      <w:r w:rsidR="00797FCC" w:rsidRPr="00184141">
        <w:rPr>
          <w:rFonts w:cs="Times New Roman"/>
        </w:rPr>
        <w:t xml:space="preserve">aged population; if </w:t>
      </w:r>
      <w:r w:rsidR="00886897">
        <w:rPr>
          <w:rFonts w:cs="Times New Roman"/>
        </w:rPr>
        <w:t xml:space="preserve">a maximum longevity </w:t>
      </w:r>
      <w:r w:rsidR="00797FCC" w:rsidRPr="00184141">
        <w:rPr>
          <w:rFonts w:cs="Times New Roman"/>
        </w:rPr>
        <w:t>was being reached we would expect to see a decrease in i</w:t>
      </w:r>
      <w:r w:rsidR="002E3985">
        <w:rPr>
          <w:rFonts w:cs="Times New Roman"/>
        </w:rPr>
        <w:t xml:space="preserve">mprovement in older age groups, </w:t>
      </w:r>
      <w:r w:rsidR="00797FCC" w:rsidRPr="00184141">
        <w:rPr>
          <w:rFonts w:cs="Times New Roman"/>
        </w:rPr>
        <w:t xml:space="preserve">not an increase in mortality in midlife.  </w:t>
      </w:r>
      <w:r w:rsidR="00A56AB9">
        <w:rPr>
          <w:rFonts w:cs="Times New Roman"/>
        </w:rPr>
        <w:t>The m</w:t>
      </w:r>
      <w:r w:rsidR="00A729B8" w:rsidRPr="00184141">
        <w:rPr>
          <w:rFonts w:cs="Times New Roman"/>
        </w:rPr>
        <w:t>ain findings from t</w:t>
      </w:r>
      <w:r w:rsidR="00CB0176" w:rsidRPr="00184141">
        <w:rPr>
          <w:rFonts w:cs="Times New Roman"/>
        </w:rPr>
        <w:t>his decomposition analysis were that</w:t>
      </w:r>
      <w:r w:rsidR="00797FCC" w:rsidRPr="00184141">
        <w:rPr>
          <w:rFonts w:cs="Times New Roman"/>
        </w:rPr>
        <w:t xml:space="preserve"> an increase in </w:t>
      </w:r>
      <w:r w:rsidR="00A729B8" w:rsidRPr="00184141">
        <w:rPr>
          <w:rFonts w:cs="Times New Roman"/>
        </w:rPr>
        <w:t>drug-related deaths</w:t>
      </w:r>
      <w:r w:rsidR="00797FCC" w:rsidRPr="00184141">
        <w:rPr>
          <w:rFonts w:cs="Times New Roman"/>
        </w:rPr>
        <w:t xml:space="preserve"> in </w:t>
      </w:r>
      <w:r w:rsidR="00A729B8" w:rsidRPr="00184141">
        <w:rPr>
          <w:rFonts w:cs="Times New Roman"/>
        </w:rPr>
        <w:t xml:space="preserve">35-54 year </w:t>
      </w:r>
      <w:r w:rsidR="00A56AB9">
        <w:rPr>
          <w:rFonts w:cs="Times New Roman"/>
        </w:rPr>
        <w:t>olds</w:t>
      </w:r>
      <w:r w:rsidR="00A729B8" w:rsidRPr="00184141">
        <w:rPr>
          <w:rFonts w:cs="Times New Roman"/>
        </w:rPr>
        <w:t>, and</w:t>
      </w:r>
      <w:r w:rsidR="00797FCC" w:rsidRPr="00184141">
        <w:rPr>
          <w:rFonts w:cs="Times New Roman"/>
        </w:rPr>
        <w:t xml:space="preserve"> a decrease in improvement in cardiovascular mortality </w:t>
      </w:r>
      <w:r w:rsidR="00A729B8" w:rsidRPr="00184141">
        <w:rPr>
          <w:rFonts w:cs="Times New Roman"/>
        </w:rPr>
        <w:t xml:space="preserve">mostly in 55-74 year </w:t>
      </w:r>
      <w:r w:rsidR="00A56AB9">
        <w:rPr>
          <w:rFonts w:cs="Times New Roman"/>
        </w:rPr>
        <w:t>olds</w:t>
      </w:r>
      <w:r w:rsidR="002E3985">
        <w:rPr>
          <w:rFonts w:cs="Times New Roman"/>
        </w:rPr>
        <w:t>,</w:t>
      </w:r>
      <w:r w:rsidR="00CB0176" w:rsidRPr="00184141">
        <w:rPr>
          <w:rFonts w:cs="Times New Roman"/>
        </w:rPr>
        <w:t xml:space="preserve"> were driving a stall in life expectancy improvement</w:t>
      </w:r>
      <w:r w:rsidR="00797FCC" w:rsidRPr="00184141">
        <w:rPr>
          <w:rFonts w:cs="Times New Roman"/>
        </w:rPr>
        <w:t>.</w:t>
      </w:r>
      <w:r w:rsidR="00797FCC" w:rsidRPr="00184141">
        <w:rPr>
          <w:rFonts w:cs="Times New Roman"/>
        </w:rPr>
        <w:fldChar w:fldCharType="begin"/>
      </w:r>
      <w:r w:rsidR="001A1C88">
        <w:rPr>
          <w:rFonts w:cs="Times New Roman"/>
        </w:rPr>
        <w:instrText>ADDIN F1000_CSL_CITATION&lt;~#@#~&gt;[{"title":"How have changes in death by cause and age group contributed to the recent stalling of life expectancy gains in Scotland? Comparative decomposition analysis of mortality data, 2000-02 to 2015-17","id":"7219051","ArticleId":"736241914","type":"article-journal","author":[{"family":"Ramsay","given":"Julie"},{"family":"Minton","given":"Jonathan"},{"family":"Fischbacher","given":"Colin"},{"family":"Fenton","given":"Lynda"},{"family":"Kaye-Bardgett","given":"Maria"},{"family":"Wyper","given":"Grant Mark Andrew"},{"family":"Richardson","given":"Elizabeth"},{"family":"McCartney","given":"Gerry"}],"issued":{"date-parts":[["2019","7","15"]]},"DOI":"10.31235/osf.io/q8rme"}]</w:instrText>
      </w:r>
      <w:r w:rsidR="00797FCC" w:rsidRPr="00184141">
        <w:rPr>
          <w:rFonts w:cs="Times New Roman"/>
        </w:rPr>
        <w:fldChar w:fldCharType="separate"/>
      </w:r>
      <w:r w:rsidR="001A1C88">
        <w:rPr>
          <w:rFonts w:cs="Times New Roman"/>
        </w:rPr>
        <w:t>[20]</w:t>
      </w:r>
      <w:r w:rsidR="00797FCC" w:rsidRPr="00184141">
        <w:rPr>
          <w:rFonts w:cs="Times New Roman"/>
        </w:rPr>
        <w:fldChar w:fldCharType="end"/>
      </w:r>
      <w:r w:rsidR="00797FCC" w:rsidRPr="00184141">
        <w:rPr>
          <w:rFonts w:cs="Times New Roman"/>
        </w:rPr>
        <w:t xml:space="preserve"> </w:t>
      </w:r>
    </w:p>
    <w:p w14:paraId="1F9B9A50" w14:textId="77777777" w:rsidR="00074A1D" w:rsidRPr="00184141" w:rsidRDefault="00074A1D" w:rsidP="00043C57">
      <w:pPr>
        <w:pStyle w:val="BodyText1"/>
        <w:rPr>
          <w:rFonts w:cs="Times New Roman"/>
        </w:rPr>
      </w:pPr>
    </w:p>
    <w:p w14:paraId="7D17AA75" w14:textId="77777777" w:rsidR="00EB782A" w:rsidRPr="00184141" w:rsidRDefault="00B52BD6" w:rsidP="00043C57">
      <w:pPr>
        <w:pStyle w:val="Chead"/>
        <w:rPr>
          <w:rFonts w:cs="Times New Roman"/>
        </w:rPr>
      </w:pPr>
      <w:r w:rsidRPr="00184141">
        <w:rPr>
          <w:rFonts w:cs="Times New Roman"/>
        </w:rPr>
        <w:lastRenderedPageBreak/>
        <w:t>Conclusions</w:t>
      </w:r>
    </w:p>
    <w:p w14:paraId="0FF34C5C" w14:textId="47497851" w:rsidR="00424542" w:rsidRDefault="00424542" w:rsidP="00043C57">
      <w:pPr>
        <w:pStyle w:val="BodyText1"/>
        <w:rPr>
          <w:rFonts w:cs="Times New Roman"/>
        </w:rPr>
      </w:pPr>
      <w:r w:rsidRPr="00184141">
        <w:rPr>
          <w:rFonts w:cs="Times New Roman"/>
        </w:rPr>
        <w:t xml:space="preserve">The UK’s recent slowdown in life expectancy is </w:t>
      </w:r>
      <w:r w:rsidR="001D395D">
        <w:rPr>
          <w:rFonts w:cs="Times New Roman"/>
        </w:rPr>
        <w:t xml:space="preserve">unlikely to be </w:t>
      </w:r>
      <w:r w:rsidRPr="00184141">
        <w:rPr>
          <w:rFonts w:cs="Times New Roman"/>
        </w:rPr>
        <w:t>explained by reaching a</w:t>
      </w:r>
      <w:r w:rsidR="00E47EB4" w:rsidRPr="00184141">
        <w:rPr>
          <w:rFonts w:cs="Times New Roman"/>
        </w:rPr>
        <w:t xml:space="preserve"> maximum</w:t>
      </w:r>
      <w:r w:rsidRPr="00184141">
        <w:rPr>
          <w:rFonts w:cs="Times New Roman"/>
        </w:rPr>
        <w:t xml:space="preserve"> upper limit in life expectancy. Life expectancies in countries with the highest life expectancies are continuing to grow at a rate of more than one year of age per decade, rather than slowing down towards zero increase. The relationship between life expectancy </w:t>
      </w:r>
      <w:r w:rsidR="00A56AB9">
        <w:rPr>
          <w:rFonts w:cs="Times New Roman"/>
        </w:rPr>
        <w:t>at</w:t>
      </w:r>
      <w:r w:rsidRPr="00184141">
        <w:rPr>
          <w:rFonts w:cs="Times New Roman"/>
        </w:rPr>
        <w:t xml:space="preserve"> the start of a period</w:t>
      </w:r>
      <w:r w:rsidR="00CB0176" w:rsidRPr="00184141">
        <w:rPr>
          <w:rFonts w:cs="Times New Roman"/>
        </w:rPr>
        <w:t>,</w:t>
      </w:r>
      <w:r w:rsidRPr="00184141">
        <w:rPr>
          <w:rFonts w:cs="Times New Roman"/>
        </w:rPr>
        <w:t xml:space="preserve"> and average annual increases over that period</w:t>
      </w:r>
      <w:r w:rsidR="00CB0176" w:rsidRPr="00184141">
        <w:rPr>
          <w:rFonts w:cs="Times New Roman"/>
        </w:rPr>
        <w:t>,</w:t>
      </w:r>
      <w:r w:rsidRPr="00184141">
        <w:rPr>
          <w:rFonts w:cs="Times New Roman"/>
        </w:rPr>
        <w:t xml:space="preserve"> </w:t>
      </w:r>
      <w:r w:rsidR="001D395D">
        <w:rPr>
          <w:rFonts w:cs="Times New Roman"/>
        </w:rPr>
        <w:t>has</w:t>
      </w:r>
      <w:r w:rsidR="001D395D" w:rsidRPr="00184141">
        <w:rPr>
          <w:rFonts w:cs="Times New Roman"/>
        </w:rPr>
        <w:t xml:space="preserve"> </w:t>
      </w:r>
      <w:r w:rsidRPr="00184141">
        <w:rPr>
          <w:rFonts w:cs="Times New Roman"/>
        </w:rPr>
        <w:t>become weaker rather than stronger over time. The UK’s relative</w:t>
      </w:r>
      <w:r w:rsidR="001F2FC7">
        <w:rPr>
          <w:rFonts w:cs="Times New Roman"/>
        </w:rPr>
        <w:t xml:space="preserve"> life expectancy</w:t>
      </w:r>
      <w:r w:rsidRPr="00184141">
        <w:rPr>
          <w:rFonts w:cs="Times New Roman"/>
        </w:rPr>
        <w:t xml:space="preserve"> position has declined rather than improved since 1955. The trends observed in the USA, in particular, and the UK to a lesser extent, are distinct from any general pattern of slowdown in life expectancy in high income countries, and signal that these countries have been diverging from more general trajectories.</w:t>
      </w:r>
      <w:r w:rsidR="00E47EB4" w:rsidRPr="00184141">
        <w:rPr>
          <w:rFonts w:cs="Times New Roman"/>
        </w:rPr>
        <w:t xml:space="preserve">  We conc</w:t>
      </w:r>
      <w:r w:rsidR="00886897">
        <w:rPr>
          <w:rFonts w:cs="Times New Roman"/>
        </w:rPr>
        <w:t>lude that the limits-to-longevity</w:t>
      </w:r>
      <w:r w:rsidR="00E47EB4" w:rsidRPr="00184141">
        <w:rPr>
          <w:rFonts w:cs="Times New Roman"/>
        </w:rPr>
        <w:t xml:space="preserve"> hypothesis is unlikely t</w:t>
      </w:r>
      <w:r w:rsidR="003F1412" w:rsidRPr="00184141">
        <w:rPr>
          <w:rFonts w:cs="Times New Roman"/>
        </w:rPr>
        <w:t>o explain the</w:t>
      </w:r>
      <w:r w:rsidR="00E47EB4" w:rsidRPr="00184141">
        <w:rPr>
          <w:rFonts w:cs="Times New Roman"/>
        </w:rPr>
        <w:t xml:space="preserve"> recent stall in life expectancy</w:t>
      </w:r>
      <w:r w:rsidR="003107A6" w:rsidRPr="00184141">
        <w:rPr>
          <w:rFonts w:cs="Times New Roman"/>
        </w:rPr>
        <w:t>. Other explanations are required as to why rate improvement</w:t>
      </w:r>
      <w:r w:rsidR="00A56AB9">
        <w:rPr>
          <w:rFonts w:cs="Times New Roman"/>
        </w:rPr>
        <w:t>s</w:t>
      </w:r>
      <w:r w:rsidR="003107A6" w:rsidRPr="00184141">
        <w:rPr>
          <w:rFonts w:cs="Times New Roman"/>
        </w:rPr>
        <w:t xml:space="preserve"> have slowed since 2012, including those considering the influence of fiscal policies and economic change.</w:t>
      </w:r>
      <w:r w:rsidRPr="00184141">
        <w:rPr>
          <w:rFonts w:cs="Times New Roman"/>
        </w:rPr>
        <w:t xml:space="preserve">  </w:t>
      </w:r>
    </w:p>
    <w:p w14:paraId="64A7355D" w14:textId="3211E1F5" w:rsidR="00B575B6" w:rsidRDefault="00B575B6">
      <w:pPr>
        <w:rPr>
          <w:rFonts w:ascii="Times New Roman" w:hAnsi="Times New Roman"/>
          <w:szCs w:val="24"/>
          <w:lang w:eastAsia="en-GB"/>
        </w:rPr>
      </w:pPr>
    </w:p>
    <w:p w14:paraId="659D3858" w14:textId="20781A5C" w:rsidR="00201F58" w:rsidRDefault="00201F58">
      <w:pPr>
        <w:rPr>
          <w:rFonts w:ascii="Times New Roman" w:hAnsi="Times New Roman"/>
          <w:szCs w:val="24"/>
          <w:lang w:eastAsia="en-GB"/>
        </w:rPr>
      </w:pPr>
    </w:p>
    <w:p w14:paraId="1E64EA2A" w14:textId="77777777" w:rsidR="00201F58" w:rsidRDefault="00201F58">
      <w:pPr>
        <w:rPr>
          <w:rFonts w:ascii="Times New Roman" w:hAnsi="Times New Roman"/>
          <w:szCs w:val="24"/>
          <w:lang w:eastAsia="en-GB"/>
        </w:rPr>
      </w:pPr>
    </w:p>
    <w:p w14:paraId="5AF84487" w14:textId="77777777" w:rsidR="00201F58" w:rsidRDefault="00201F58">
      <w:pPr>
        <w:rPr>
          <w:rFonts w:ascii="Times New Roman" w:hAnsi="Times New Roman"/>
          <w:szCs w:val="24"/>
          <w:lang w:eastAsia="en-GB"/>
        </w:rPr>
      </w:pPr>
    </w:p>
    <w:p w14:paraId="3461CD17" w14:textId="77777777" w:rsidR="00201F58" w:rsidRDefault="00201F58">
      <w:pPr>
        <w:rPr>
          <w:rFonts w:ascii="Times New Roman" w:hAnsi="Times New Roman"/>
          <w:szCs w:val="24"/>
          <w:lang w:eastAsia="en-GB"/>
        </w:rPr>
      </w:pPr>
    </w:p>
    <w:p w14:paraId="202C7240" w14:textId="77777777" w:rsidR="00201F58" w:rsidRDefault="00201F58">
      <w:pPr>
        <w:rPr>
          <w:rFonts w:ascii="Times New Roman" w:hAnsi="Times New Roman"/>
          <w:szCs w:val="24"/>
          <w:lang w:eastAsia="en-GB"/>
        </w:rPr>
      </w:pPr>
    </w:p>
    <w:p w14:paraId="03F3A214" w14:textId="77777777" w:rsidR="00201F58" w:rsidRDefault="00201F58">
      <w:pPr>
        <w:rPr>
          <w:rFonts w:ascii="Times New Roman" w:hAnsi="Times New Roman"/>
          <w:szCs w:val="24"/>
          <w:lang w:eastAsia="en-GB"/>
        </w:rPr>
      </w:pPr>
    </w:p>
    <w:p w14:paraId="3BA41634" w14:textId="520EF469" w:rsidR="00B575B6" w:rsidRPr="00184141" w:rsidRDefault="00440C41" w:rsidP="00440C41">
      <w:pPr>
        <w:pStyle w:val="Bhead"/>
        <w:rPr>
          <w:rFonts w:cs="Times New Roman"/>
        </w:rPr>
      </w:pPr>
      <w:r w:rsidRPr="00184141">
        <w:rPr>
          <w:rFonts w:cs="Times New Roman"/>
        </w:rPr>
        <w:lastRenderedPageBreak/>
        <w:t>References</w:t>
      </w:r>
    </w:p>
    <w:p w14:paraId="5F58EAEF" w14:textId="77777777" w:rsidR="001A1C88" w:rsidRDefault="00B575B6" w:rsidP="001A1C88">
      <w:pPr>
        <w:pStyle w:val="BodyText1"/>
        <w:ind w:left="560" w:hanging="560"/>
        <w:rPr>
          <w:rFonts w:cs="Times New Roman"/>
        </w:rPr>
      </w:pPr>
      <w:r w:rsidRPr="00184141">
        <w:rPr>
          <w:rFonts w:cs="Times New Roman"/>
        </w:rPr>
        <w:fldChar w:fldCharType="begin"/>
      </w:r>
      <w:r w:rsidRPr="00184141">
        <w:rPr>
          <w:rFonts w:cs="Times New Roman"/>
        </w:rPr>
        <w:instrText>ADDIN F1000_CSL_BIBLIOGRAPHY</w:instrText>
      </w:r>
      <w:r w:rsidRPr="00184141">
        <w:rPr>
          <w:rFonts w:cs="Times New Roman"/>
        </w:rPr>
        <w:fldChar w:fldCharType="separate"/>
      </w:r>
      <w:r w:rsidR="001A1C88">
        <w:rPr>
          <w:rFonts w:cs="Times New Roman"/>
        </w:rPr>
        <w:t xml:space="preserve">1. </w:t>
      </w:r>
      <w:r w:rsidR="001A1C88">
        <w:rPr>
          <w:rFonts w:cs="Times New Roman"/>
        </w:rPr>
        <w:tab/>
        <w:t>Rosling H, Rosling O, Rönnlund A (2018) Factfulness: Ten Reasons We’re Wrong About the World--and Why Things Are Better Than You Think. Factfulness: Ten Reasons We’re Wrong About the World--and Why Things Are Better Than You Think.</w:t>
      </w:r>
    </w:p>
    <w:p w14:paraId="51BDAC96" w14:textId="77777777" w:rsidR="001A1C88" w:rsidRDefault="001A1C88" w:rsidP="001A1C88">
      <w:pPr>
        <w:pStyle w:val="BodyText1"/>
        <w:ind w:left="560" w:hanging="560"/>
        <w:rPr>
          <w:rFonts w:cs="Times New Roman"/>
        </w:rPr>
      </w:pPr>
      <w:r>
        <w:rPr>
          <w:rFonts w:cs="Times New Roman"/>
        </w:rPr>
        <w:t xml:space="preserve">2. </w:t>
      </w:r>
      <w:r>
        <w:rPr>
          <w:rFonts w:cs="Times New Roman"/>
        </w:rPr>
        <w:tab/>
        <w:t>Christensen K, Doblhammer G, Rau R, Vaupel JW (2009) Ageing populations: the challenges ahead. The Lancet 374: 1196–1208. doi:10.1016/S0140-6736(09)61460-4.</w:t>
      </w:r>
    </w:p>
    <w:p w14:paraId="3FF5D70D" w14:textId="77777777" w:rsidR="001A1C88" w:rsidRDefault="001A1C88" w:rsidP="001A1C88">
      <w:pPr>
        <w:pStyle w:val="BodyText1"/>
        <w:ind w:left="560" w:hanging="560"/>
        <w:rPr>
          <w:rFonts w:cs="Times New Roman"/>
        </w:rPr>
      </w:pPr>
      <w:r>
        <w:rPr>
          <w:rFonts w:cs="Times New Roman"/>
        </w:rPr>
        <w:t xml:space="preserve">3. </w:t>
      </w:r>
      <w:r>
        <w:rPr>
          <w:rFonts w:cs="Times New Roman"/>
        </w:rPr>
        <w:tab/>
        <w:t>Wilmoth JR (1998) The future of human longevity: a demographer’s perspective. Science 280: 395–397. doi:10.1126/science.280.5362.395.</w:t>
      </w:r>
    </w:p>
    <w:p w14:paraId="4126E105" w14:textId="77777777" w:rsidR="001A1C88" w:rsidRDefault="001A1C88" w:rsidP="001A1C88">
      <w:pPr>
        <w:pStyle w:val="BodyText1"/>
        <w:ind w:left="560" w:hanging="560"/>
        <w:rPr>
          <w:rFonts w:cs="Times New Roman"/>
        </w:rPr>
      </w:pPr>
      <w:r>
        <w:rPr>
          <w:rFonts w:cs="Times New Roman"/>
        </w:rPr>
        <w:t xml:space="preserve">4. </w:t>
      </w:r>
      <w:r>
        <w:rPr>
          <w:rFonts w:cs="Times New Roman"/>
        </w:rPr>
        <w:tab/>
        <w:t>Hanlon P, Carlisle S, Hannah M, Reilly D, Lyon A (2011) Making the case for a “fifth wave” in public health. Public Health 125: 30–36. doi:10.1016/j.puhe.2010.09.004.</w:t>
      </w:r>
    </w:p>
    <w:p w14:paraId="30366845" w14:textId="77777777" w:rsidR="001A1C88" w:rsidRDefault="001A1C88" w:rsidP="001A1C88">
      <w:pPr>
        <w:pStyle w:val="BodyText1"/>
        <w:ind w:left="560" w:hanging="560"/>
        <w:rPr>
          <w:rFonts w:cs="Times New Roman"/>
        </w:rPr>
      </w:pPr>
      <w:r>
        <w:rPr>
          <w:rFonts w:cs="Times New Roman"/>
        </w:rPr>
        <w:t xml:space="preserve">5. </w:t>
      </w:r>
      <w:r>
        <w:rPr>
          <w:rFonts w:cs="Times New Roman"/>
        </w:rPr>
        <w:tab/>
        <w:t>Floud R, Fogel RW, Harris B, Hong SC (2014) Health, Mortality and the Standard of Living in Europe and North America since 1700. Floud R, Fogel RW, Harris B, Hong SC, editors Edward Elgar Publishing. doi:10.4337/9781784713072.</w:t>
      </w:r>
    </w:p>
    <w:p w14:paraId="0152ACEC" w14:textId="77777777" w:rsidR="001A1C88" w:rsidRDefault="001A1C88" w:rsidP="001A1C88">
      <w:pPr>
        <w:pStyle w:val="BodyText1"/>
        <w:ind w:left="560" w:hanging="560"/>
        <w:rPr>
          <w:rFonts w:cs="Times New Roman"/>
        </w:rPr>
      </w:pPr>
      <w:r>
        <w:rPr>
          <w:rFonts w:cs="Times New Roman"/>
        </w:rPr>
        <w:t xml:space="preserve">6. </w:t>
      </w:r>
      <w:r>
        <w:rPr>
          <w:rFonts w:cs="Times New Roman"/>
        </w:rPr>
        <w:tab/>
        <w:t>Szreter S (1988) The Importance of Social Intervention in Britain’s Mortality Decline</w:t>
      </w:r>
      <w:r w:rsidRPr="001A1C88">
        <w:rPr>
          <w:rFonts w:cs="Times New Roman"/>
          <w:i/>
        </w:rPr>
        <w:t>c</w:t>
      </w:r>
      <w:r>
        <w:rPr>
          <w:rFonts w:cs="Times New Roman"/>
        </w:rPr>
        <w:t xml:space="preserve"> .1850–1914: a Re-interpretation of the Role of Public Health. Soc Hist Med 1: 1–38. doi:10.1093/shm/1.1.1.</w:t>
      </w:r>
    </w:p>
    <w:p w14:paraId="05B3D9C2" w14:textId="77777777" w:rsidR="001A1C88" w:rsidRDefault="001A1C88" w:rsidP="001A1C88">
      <w:pPr>
        <w:pStyle w:val="BodyText1"/>
        <w:ind w:left="560" w:hanging="560"/>
        <w:rPr>
          <w:rFonts w:cs="Times New Roman"/>
        </w:rPr>
      </w:pPr>
      <w:r>
        <w:rPr>
          <w:rFonts w:cs="Times New Roman"/>
        </w:rPr>
        <w:lastRenderedPageBreak/>
        <w:t xml:space="preserve">7. </w:t>
      </w:r>
      <w:r>
        <w:rPr>
          <w:rFonts w:cs="Times New Roman"/>
        </w:rPr>
        <w:tab/>
        <w:t>Fogel RW (2004) The Escape from Hunger and Premature Death, 1700–2100: Europe, America, and the Third World. Cambridge: Cambridge University Press. doi:10.1017/CBO9780511817649.</w:t>
      </w:r>
    </w:p>
    <w:p w14:paraId="5628A740" w14:textId="77777777" w:rsidR="001A1C88" w:rsidRDefault="001A1C88" w:rsidP="001A1C88">
      <w:pPr>
        <w:pStyle w:val="BodyText1"/>
        <w:ind w:left="560" w:hanging="560"/>
        <w:rPr>
          <w:rFonts w:cs="Times New Roman"/>
        </w:rPr>
      </w:pPr>
      <w:r>
        <w:rPr>
          <w:rFonts w:cs="Times New Roman"/>
        </w:rPr>
        <w:t xml:space="preserve">8. </w:t>
      </w:r>
      <w:r>
        <w:rPr>
          <w:rFonts w:cs="Times New Roman"/>
        </w:rPr>
        <w:tab/>
        <w:t>Zajacova A, Montez JK (2017) Macro-level perspective to reverse recent mortality increases. The Lancet 389: 991–992. doi:10.1016/S0140-6736(17)30186-1.</w:t>
      </w:r>
    </w:p>
    <w:p w14:paraId="09FF86D9" w14:textId="77777777" w:rsidR="001A1C88" w:rsidRDefault="001A1C88" w:rsidP="001A1C88">
      <w:pPr>
        <w:pStyle w:val="BodyText1"/>
        <w:ind w:left="560" w:hanging="560"/>
        <w:rPr>
          <w:rFonts w:cs="Times New Roman"/>
        </w:rPr>
      </w:pPr>
      <w:r>
        <w:rPr>
          <w:rFonts w:cs="Times New Roman"/>
        </w:rPr>
        <w:t xml:space="preserve">9. </w:t>
      </w:r>
      <w:r>
        <w:rPr>
          <w:rFonts w:cs="Times New Roman"/>
        </w:rPr>
        <w:tab/>
        <w:t>McCartney G, Hearty W, Arnot J, Popham F, Cumbers A, et al. (2019) Impact of political economy on population health: A systematic review of reviews. Am J Public Health 109: e1–e12. doi:10.2105/AJPH.2019.305001.</w:t>
      </w:r>
    </w:p>
    <w:p w14:paraId="2C7ADE51" w14:textId="77777777" w:rsidR="001A1C88" w:rsidRDefault="001A1C88" w:rsidP="001A1C88">
      <w:pPr>
        <w:pStyle w:val="BodyText1"/>
        <w:ind w:left="560" w:hanging="560"/>
        <w:rPr>
          <w:rFonts w:cs="Times New Roman"/>
        </w:rPr>
      </w:pPr>
      <w:r>
        <w:rPr>
          <w:rFonts w:cs="Times New Roman"/>
        </w:rPr>
        <w:t xml:space="preserve">10. </w:t>
      </w:r>
      <w:r>
        <w:rPr>
          <w:rFonts w:cs="Times New Roman"/>
        </w:rPr>
        <w:tab/>
        <w:t>Case A, Deaton A (2015) Rising morbidity and mortality in midlife among white non-Hispanic Americans in the 21st century. Proc Natl Acad Sci U S A 112: 15078–15083. doi:10.1073/pnas.1518393112.</w:t>
      </w:r>
    </w:p>
    <w:p w14:paraId="6D22B8DB" w14:textId="77777777" w:rsidR="001A1C88" w:rsidRDefault="001A1C88" w:rsidP="001A1C88">
      <w:pPr>
        <w:pStyle w:val="BodyText1"/>
        <w:ind w:left="560" w:hanging="560"/>
        <w:rPr>
          <w:rFonts w:cs="Times New Roman"/>
        </w:rPr>
      </w:pPr>
      <w:r>
        <w:rPr>
          <w:rFonts w:cs="Times New Roman"/>
        </w:rPr>
        <w:t xml:space="preserve">11. </w:t>
      </w:r>
      <w:r>
        <w:rPr>
          <w:rFonts w:cs="Times New Roman"/>
        </w:rPr>
        <w:tab/>
        <w:t>Hiam L, Dorling D, Harrison D, McKee M (2017) Why has mortality in England and Wales been increasing? An iterative demographic analysis. J R Soc Med 110: 153–162. doi:10.1177/0141076817693599.</w:t>
      </w:r>
    </w:p>
    <w:p w14:paraId="5F65D85A" w14:textId="77777777" w:rsidR="001A1C88" w:rsidRDefault="001A1C88" w:rsidP="001A1C88">
      <w:pPr>
        <w:pStyle w:val="BodyText1"/>
        <w:ind w:left="560" w:hanging="560"/>
        <w:rPr>
          <w:rFonts w:cs="Times New Roman"/>
        </w:rPr>
      </w:pPr>
      <w:r>
        <w:rPr>
          <w:rFonts w:cs="Times New Roman"/>
        </w:rPr>
        <w:t xml:space="preserve">12. </w:t>
      </w:r>
      <w:r>
        <w:rPr>
          <w:rFonts w:cs="Times New Roman"/>
        </w:rPr>
        <w:tab/>
        <w:t>Fenton L, Minton J, Ramsay J, Kaye-Bardgett M, Fischbacher C, et al. (2019) Recent adverse mortality trends in Scotland: comparison with other high-income countries. BioRxiv. doi:10.1101/542449.</w:t>
      </w:r>
    </w:p>
    <w:p w14:paraId="1E4F33A4" w14:textId="77777777" w:rsidR="001A1C88" w:rsidRDefault="001A1C88" w:rsidP="001A1C88">
      <w:pPr>
        <w:pStyle w:val="BodyText1"/>
        <w:ind w:left="560" w:hanging="560"/>
        <w:rPr>
          <w:rFonts w:cs="Times New Roman"/>
        </w:rPr>
      </w:pPr>
      <w:r>
        <w:rPr>
          <w:rFonts w:cs="Times New Roman"/>
        </w:rPr>
        <w:lastRenderedPageBreak/>
        <w:t xml:space="preserve">13. </w:t>
      </w:r>
      <w:r>
        <w:rPr>
          <w:rFonts w:cs="Times New Roman"/>
        </w:rPr>
        <w:tab/>
        <w:t>Changing trends in mortality: a cross-UK comparison, 1981 to 2016 - Office for National Statistics (n.d.). Available: https://www.ons.gov.uk/releases/changingtrendsinmortalityacrossukcomparison1981to2016. Accessed 22 July 2019.</w:t>
      </w:r>
    </w:p>
    <w:p w14:paraId="515BA7DF" w14:textId="77777777" w:rsidR="001A1C88" w:rsidRDefault="001A1C88" w:rsidP="001A1C88">
      <w:pPr>
        <w:pStyle w:val="BodyText1"/>
        <w:ind w:left="560" w:hanging="560"/>
        <w:rPr>
          <w:rFonts w:cs="Times New Roman"/>
        </w:rPr>
      </w:pPr>
      <w:r>
        <w:rPr>
          <w:rFonts w:cs="Times New Roman"/>
        </w:rPr>
        <w:t xml:space="preserve">14. </w:t>
      </w:r>
      <w:r>
        <w:rPr>
          <w:rFonts w:cs="Times New Roman"/>
        </w:rPr>
        <w:tab/>
        <w:t>Parry L, Steel N, Ford J (2018) Slowing of life expectancy in the UK: Global Burden of Disease Study 2016. The Lancet 392: S70. doi:10.1016/S0140-6736(18)32906-4.</w:t>
      </w:r>
    </w:p>
    <w:p w14:paraId="7CBCF6B8" w14:textId="77777777" w:rsidR="001A1C88" w:rsidRDefault="001A1C88" w:rsidP="001A1C88">
      <w:pPr>
        <w:pStyle w:val="BodyText1"/>
        <w:ind w:left="560" w:hanging="560"/>
        <w:rPr>
          <w:rFonts w:cs="Times New Roman"/>
        </w:rPr>
      </w:pPr>
      <w:r>
        <w:rPr>
          <w:rFonts w:cs="Times New Roman"/>
        </w:rPr>
        <w:t xml:space="preserve">15. </w:t>
      </w:r>
      <w:r>
        <w:rPr>
          <w:rFonts w:cs="Times New Roman"/>
        </w:rPr>
        <w:tab/>
        <w:t>White KM (2002) Longevity Advances in High-Income Countries, 1955-96. Popul Dev Rev 28: 59–76. doi:10.1111/j.1728-4457.2002.00059.x.</w:t>
      </w:r>
    </w:p>
    <w:p w14:paraId="78C4A01C" w14:textId="77777777" w:rsidR="001A1C88" w:rsidRDefault="001A1C88" w:rsidP="001A1C88">
      <w:pPr>
        <w:pStyle w:val="BodyText1"/>
        <w:ind w:left="560" w:hanging="560"/>
        <w:rPr>
          <w:rFonts w:cs="Times New Roman"/>
        </w:rPr>
      </w:pPr>
      <w:r>
        <w:rPr>
          <w:rFonts w:cs="Times New Roman"/>
        </w:rPr>
        <w:t xml:space="preserve">16. </w:t>
      </w:r>
      <w:r>
        <w:rPr>
          <w:rFonts w:cs="Times New Roman"/>
        </w:rPr>
        <w:tab/>
        <w:t>R Core Team (2017). R: A language and environment... - Google Scholar (n.d.).</w:t>
      </w:r>
    </w:p>
    <w:p w14:paraId="57681FBA" w14:textId="77777777" w:rsidR="001A1C88" w:rsidRDefault="001A1C88" w:rsidP="001A1C88">
      <w:pPr>
        <w:pStyle w:val="BodyText1"/>
        <w:ind w:left="560" w:hanging="560"/>
        <w:rPr>
          <w:rFonts w:cs="Times New Roman"/>
        </w:rPr>
      </w:pPr>
      <w:r>
        <w:rPr>
          <w:rFonts w:cs="Times New Roman"/>
        </w:rPr>
        <w:t xml:space="preserve">17. </w:t>
      </w:r>
      <w:r>
        <w:rPr>
          <w:rFonts w:cs="Times New Roman"/>
        </w:rPr>
        <w:tab/>
        <w:t>Fenton L, Wyper GM, McCartney G, Minton J (2019) Socioeconomic inequality in recent adverse all-cause mortality trends in Scotland. J Epidemiol Community Health 73: 971–974. doi:10.1136/jech-2019-212300.</w:t>
      </w:r>
    </w:p>
    <w:p w14:paraId="28DB0D76" w14:textId="77777777" w:rsidR="001A1C88" w:rsidRDefault="001A1C88" w:rsidP="001A1C88">
      <w:pPr>
        <w:pStyle w:val="BodyText1"/>
        <w:ind w:left="560" w:hanging="560"/>
        <w:rPr>
          <w:rFonts w:cs="Times New Roman"/>
        </w:rPr>
      </w:pPr>
      <w:r>
        <w:rPr>
          <w:rFonts w:cs="Times New Roman"/>
        </w:rPr>
        <w:t xml:space="preserve">18. </w:t>
      </w:r>
      <w:r>
        <w:rPr>
          <w:rFonts w:cs="Times New Roman"/>
        </w:rPr>
        <w:tab/>
        <w:t>Chapter 5: inequalities in health - GOV.UK (n.d.). Available: https://www.gov.uk/government/publications/health-profile-for-england-2018/chapter-5-inequalities-in-health. Accessed 28 January 2020.</w:t>
      </w:r>
    </w:p>
    <w:p w14:paraId="7817A732" w14:textId="77777777" w:rsidR="001A1C88" w:rsidRDefault="001A1C88" w:rsidP="001A1C88">
      <w:pPr>
        <w:pStyle w:val="BodyText1"/>
        <w:ind w:left="560" w:hanging="560"/>
        <w:rPr>
          <w:rFonts w:cs="Times New Roman"/>
        </w:rPr>
      </w:pPr>
      <w:r>
        <w:rPr>
          <w:rFonts w:cs="Times New Roman"/>
        </w:rPr>
        <w:t xml:space="preserve">19. </w:t>
      </w:r>
      <w:r>
        <w:rPr>
          <w:rFonts w:cs="Times New Roman"/>
        </w:rPr>
        <w:tab/>
        <w:t>Fenton L, Wyper GM, McCartney G, Minton J (2019) Socioeconomic inequality in recent adverse mortality trends in Scotland. BioRxiv. doi:10.1101/542472.</w:t>
      </w:r>
    </w:p>
    <w:p w14:paraId="0D31BD3E" w14:textId="77777777" w:rsidR="001A1C88" w:rsidRDefault="001A1C88" w:rsidP="001A1C88">
      <w:pPr>
        <w:pStyle w:val="BodyText1"/>
        <w:ind w:left="560" w:hanging="560"/>
        <w:rPr>
          <w:rFonts w:cs="Times New Roman"/>
        </w:rPr>
      </w:pPr>
      <w:r>
        <w:rPr>
          <w:rFonts w:cs="Times New Roman"/>
        </w:rPr>
        <w:lastRenderedPageBreak/>
        <w:t xml:space="preserve">20. </w:t>
      </w:r>
      <w:r>
        <w:rPr>
          <w:rFonts w:cs="Times New Roman"/>
        </w:rPr>
        <w:tab/>
        <w:t>Ramsay J, Minton J, Fischbacher C, Fenton L, Kaye-Bardgett M, et al. (2019) How have changes in death by cause and age group contributed to the recent stalling of life expectancy gains in Scotland? Comparative decomposition analysis of mortality data, 2000-02 to 2015-17. doi:10.31235/osf.io/q8rme.</w:t>
      </w:r>
    </w:p>
    <w:p w14:paraId="618F37F0" w14:textId="56F84311" w:rsidR="00B4276F" w:rsidRPr="006021EE" w:rsidRDefault="00B575B6" w:rsidP="001A1C88">
      <w:pPr>
        <w:pStyle w:val="BodyText1"/>
        <w:ind w:left="560" w:hanging="560"/>
        <w:rPr>
          <w:rFonts w:cs="Times New Roman"/>
        </w:rPr>
      </w:pPr>
      <w:r w:rsidRPr="00184141">
        <w:rPr>
          <w:rFonts w:cs="Times New Roman"/>
        </w:rPr>
        <w:fldChar w:fldCharType="end"/>
      </w:r>
    </w:p>
    <w:sectPr w:rsidR="00B4276F" w:rsidRPr="006021EE" w:rsidSect="00797F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Gerry McCartney" w:date="2020-02-07T17:56:00Z" w:initials="GM">
    <w:p w14:paraId="61DF9607" w14:textId="65F96B9A" w:rsidR="001B6889" w:rsidRDefault="001B6889">
      <w:pPr>
        <w:pStyle w:val="CommentText"/>
      </w:pPr>
      <w:r>
        <w:rPr>
          <w:rStyle w:val="CommentReference"/>
        </w:rPr>
        <w:annotationRef/>
      </w:r>
      <w:r>
        <w:t xml:space="preserve">I don’t know what this is testing. Can you describe in the methods and interpret it here? </w:t>
      </w:r>
    </w:p>
  </w:comment>
  <w:comment w:id="31" w:author="Gerry McCartney" w:date="2020-02-07T17:57:00Z" w:initials="GM">
    <w:p w14:paraId="2CA1D092" w14:textId="0003EE2F" w:rsidR="001B6889" w:rsidRDefault="001B6889">
      <w:pPr>
        <w:pStyle w:val="CommentText"/>
      </w:pPr>
      <w:r>
        <w:rPr>
          <w:rStyle w:val="CommentReference"/>
        </w:rPr>
        <w:annotationRef/>
      </w:r>
      <w:r>
        <w:t xml:space="preserve">Say here what this showed. </w:t>
      </w:r>
    </w:p>
  </w:comment>
  <w:comment w:id="34" w:author="Gerry McCartney" w:date="2020-02-07T17:57:00Z" w:initials="GM">
    <w:p w14:paraId="135760CC" w14:textId="51DA2B7C" w:rsidR="001B6889" w:rsidRDefault="001B6889">
      <w:pPr>
        <w:pStyle w:val="CommentText"/>
      </w:pPr>
      <w:r>
        <w:rPr>
          <w:rStyle w:val="CommentReference"/>
        </w:rPr>
        <w:annotationRef/>
      </w:r>
      <w:r>
        <w:t xml:space="preserve">What does this mean – what are the country codes? </w:t>
      </w:r>
    </w:p>
  </w:comment>
  <w:comment w:id="37" w:author="Gerry McCartney" w:date="2020-02-07T17:58:00Z" w:initials="GM">
    <w:p w14:paraId="39C3063E" w14:textId="4FADDBB3" w:rsidR="001B6889" w:rsidRDefault="001B6889">
      <w:pPr>
        <w:pStyle w:val="CommentText"/>
      </w:pPr>
      <w:r>
        <w:rPr>
          <w:rStyle w:val="CommentReference"/>
        </w:rPr>
        <w:annotationRef/>
      </w:r>
      <w:r>
        <w:t xml:space="preserve">Adjusted for what? Needs to be in methods and explained. </w:t>
      </w:r>
    </w:p>
  </w:comment>
  <w:comment w:id="61" w:author="Gerry McCartney" w:date="2020-02-07T17:59:00Z" w:initials="GM">
    <w:p w14:paraId="08CA42DF" w14:textId="7DEDDCDE" w:rsidR="000F11E9" w:rsidRDefault="000F11E9">
      <w:pPr>
        <w:pStyle w:val="CommentText"/>
      </w:pPr>
      <w:r>
        <w:rPr>
          <w:rStyle w:val="CommentReference"/>
        </w:rPr>
        <w:annotationRef/>
      </w:r>
      <w:r>
        <w:t xml:space="preserve">The background grid isn’t necessary here. Also the title is repeated in the figure and the figure legends above and below the figure. </w:t>
      </w:r>
    </w:p>
  </w:comment>
  <w:comment w:id="62" w:author="Gerry McCartney" w:date="2020-02-07T18:00:00Z" w:initials="GM">
    <w:p w14:paraId="293F3101" w14:textId="501AC3CC" w:rsidR="000F11E9" w:rsidRDefault="000F11E9">
      <w:pPr>
        <w:pStyle w:val="CommentText"/>
      </w:pPr>
      <w:r>
        <w:rPr>
          <w:rStyle w:val="CommentReference"/>
        </w:rPr>
        <w:annotationRef/>
      </w:r>
      <w:r>
        <w:t>As above</w:t>
      </w:r>
    </w:p>
  </w:comment>
  <w:comment w:id="71" w:author="Gerry McCartney" w:date="2020-02-07T20:09:00Z" w:initials="GM">
    <w:p w14:paraId="67048EA7" w14:textId="103362EB" w:rsidR="0029314E" w:rsidRDefault="0029314E">
      <w:pPr>
        <w:pStyle w:val="CommentText"/>
      </w:pPr>
      <w:r>
        <w:rPr>
          <w:rStyle w:val="CommentReference"/>
        </w:rPr>
        <w:annotationRef/>
      </w:r>
      <w:r>
        <w:t xml:space="preserve">The results of the supplementary analysis needs to be presented in the results section. It shows that there is more variation in the relationship between LE and rate of LE improvement using a wider range of countries; that the general inverse association broadly holds; and that there is no evidence that the scope for improvement in LE has disappeared over time or with increasing LE, although the rate of improvement has decreased. </w:t>
      </w:r>
    </w:p>
  </w:comment>
  <w:comment w:id="74" w:author="Gerry McCartney" w:date="2020-02-07T20:13:00Z" w:initials="GM">
    <w:p w14:paraId="2A79CA35" w14:textId="7F0B0F17" w:rsidR="0029314E" w:rsidRDefault="0029314E">
      <w:pPr>
        <w:pStyle w:val="CommentText"/>
      </w:pPr>
      <w:r>
        <w:rPr>
          <w:rStyle w:val="CommentReference"/>
        </w:rPr>
        <w:annotationRef/>
      </w:r>
      <w:r>
        <w:t xml:space="preserve">Could cite </w:t>
      </w:r>
      <w:hyperlink r:id="rId1" w:history="1">
        <w:r w:rsidRPr="00BD1F53">
          <w:rPr>
            <w:rStyle w:val="Hyperlink"/>
          </w:rPr>
          <w:t>https://www.thelancet.com/journals/lancet/article/PIIS0140673609600052/fulltext</w:t>
        </w:r>
      </w:hyperlink>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F9607" w15:done="0"/>
  <w15:commentEx w15:paraId="2CA1D092" w15:done="0"/>
  <w15:commentEx w15:paraId="135760CC" w15:done="0"/>
  <w15:commentEx w15:paraId="39C3063E" w15:done="0"/>
  <w15:commentEx w15:paraId="08CA42DF" w15:done="0"/>
  <w15:commentEx w15:paraId="293F3101" w15:done="0"/>
  <w15:commentEx w15:paraId="67048EA7" w15:done="0"/>
  <w15:commentEx w15:paraId="2A79CA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D342D" w14:textId="77777777" w:rsidR="00EB782A" w:rsidRDefault="00EB782A" w:rsidP="00A07AFF">
      <w:r>
        <w:separator/>
      </w:r>
    </w:p>
  </w:endnote>
  <w:endnote w:type="continuationSeparator" w:id="0">
    <w:p w14:paraId="058257C3" w14:textId="77777777" w:rsidR="00EB782A" w:rsidRDefault="00EB782A" w:rsidP="00A07AFF">
      <w:r>
        <w:continuationSeparator/>
      </w:r>
    </w:p>
  </w:endnote>
  <w:endnote w:type="continuationNotice" w:id="1">
    <w:p w14:paraId="2903FF11" w14:textId="77777777" w:rsidR="00EB782A" w:rsidRDefault="00EB7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872853"/>
      <w:docPartObj>
        <w:docPartGallery w:val="Page Numbers (Bottom of Page)"/>
        <w:docPartUnique/>
      </w:docPartObj>
    </w:sdtPr>
    <w:sdtEndPr>
      <w:rPr>
        <w:noProof/>
      </w:rPr>
    </w:sdtEndPr>
    <w:sdtContent>
      <w:p w14:paraId="633718B2" w14:textId="523FA230" w:rsidR="009146FD" w:rsidRDefault="009146FD">
        <w:pPr>
          <w:pStyle w:val="Footer"/>
          <w:jc w:val="right"/>
        </w:pPr>
        <w:r>
          <w:fldChar w:fldCharType="begin"/>
        </w:r>
        <w:r>
          <w:instrText xml:space="preserve"> PAGE   \* MERGEFORMAT </w:instrText>
        </w:r>
        <w:r>
          <w:fldChar w:fldCharType="separate"/>
        </w:r>
        <w:r w:rsidR="00937203">
          <w:rPr>
            <w:noProof/>
          </w:rPr>
          <w:t>11</w:t>
        </w:r>
        <w:r>
          <w:rPr>
            <w:noProof/>
          </w:rPr>
          <w:fldChar w:fldCharType="end"/>
        </w:r>
      </w:p>
    </w:sdtContent>
  </w:sdt>
  <w:p w14:paraId="6229454D" w14:textId="77777777" w:rsidR="009146FD" w:rsidRDefault="00914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04063" w14:textId="77777777" w:rsidR="00EB782A" w:rsidRDefault="00EB782A" w:rsidP="00A07AFF">
      <w:r>
        <w:separator/>
      </w:r>
    </w:p>
  </w:footnote>
  <w:footnote w:type="continuationSeparator" w:id="0">
    <w:p w14:paraId="4DD3FF0F" w14:textId="77777777" w:rsidR="00EB782A" w:rsidRDefault="00EB782A" w:rsidP="00A07AFF">
      <w:r>
        <w:continuationSeparator/>
      </w:r>
    </w:p>
  </w:footnote>
  <w:footnote w:type="continuationNotice" w:id="1">
    <w:p w14:paraId="0CBB37A9" w14:textId="77777777" w:rsidR="00EB782A" w:rsidRDefault="00EB782A"/>
  </w:footnote>
  <w:footnote w:id="2">
    <w:p w14:paraId="468C4EA6" w14:textId="0126452B" w:rsidR="005448F5" w:rsidRDefault="005448F5">
      <w:pPr>
        <w:pStyle w:val="FootnoteText"/>
      </w:pPr>
      <w:r>
        <w:rPr>
          <w:rStyle w:val="FootnoteReference"/>
        </w:rPr>
        <w:footnoteRef/>
      </w:r>
      <w:r>
        <w:t xml:space="preserve"> </w:t>
      </w:r>
      <w:hyperlink r:id="rId1" w:history="1">
        <w:r w:rsidRPr="00D3744D">
          <w:rPr>
            <w:rStyle w:val="Hyperlink"/>
          </w:rPr>
          <w:t>https://github.com/JonMinton/life_expectancy_limits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C0B8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1011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A651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3AF2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5861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E4A2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9E37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2F8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2C63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F02A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15FDF"/>
    <w:multiLevelType w:val="multilevel"/>
    <w:tmpl w:val="9716AB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Wingdings" w:hAnsi="Wingdings"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2D97654"/>
    <w:multiLevelType w:val="hybridMultilevel"/>
    <w:tmpl w:val="87D2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724B5F"/>
    <w:multiLevelType w:val="hybridMultilevel"/>
    <w:tmpl w:val="69507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09066C8B"/>
    <w:multiLevelType w:val="hybridMultilevel"/>
    <w:tmpl w:val="F62C85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4E1402"/>
    <w:multiLevelType w:val="hybridMultilevel"/>
    <w:tmpl w:val="A5C61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020F90"/>
    <w:multiLevelType w:val="multilevel"/>
    <w:tmpl w:val="8C9CC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E3F1EBF"/>
    <w:multiLevelType w:val="multilevel"/>
    <w:tmpl w:val="89CA76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2D234B98"/>
    <w:multiLevelType w:val="multilevel"/>
    <w:tmpl w:val="A838DC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decimal"/>
      <w:lvlText w:val="%3."/>
      <w:lvlJc w:val="left"/>
      <w:pPr>
        <w:ind w:left="2160" w:hanging="360"/>
      </w:pPr>
      <w:rPr>
        <w:rFonts w:ascii="Arial" w:eastAsia="Calibri" w:hAnsi="Arial" w:cs="Times New Roman"/>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E050B3D"/>
    <w:multiLevelType w:val="hybridMultilevel"/>
    <w:tmpl w:val="26DE9C5E"/>
    <w:lvl w:ilvl="0" w:tplc="2F3ECA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8A40C5"/>
    <w:multiLevelType w:val="multilevel"/>
    <w:tmpl w:val="254640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0930CFE"/>
    <w:multiLevelType w:val="multilevel"/>
    <w:tmpl w:val="6102ED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decimal"/>
      <w:lvlText w:val="%3."/>
      <w:lvlJc w:val="left"/>
      <w:pPr>
        <w:ind w:left="2160" w:hanging="360"/>
      </w:pPr>
      <w:rPr>
        <w:rFonts w:ascii="Arial" w:eastAsia="Calibri" w:hAnsi="Arial" w:cs="Times New Roman"/>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A4328F1"/>
    <w:multiLevelType w:val="multilevel"/>
    <w:tmpl w:val="DD80F7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4B0D2B"/>
    <w:multiLevelType w:val="hybridMultilevel"/>
    <w:tmpl w:val="A5926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1B4B9C"/>
    <w:multiLevelType w:val="multilevel"/>
    <w:tmpl w:val="B0C28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89A5C01"/>
    <w:multiLevelType w:val="multilevel"/>
    <w:tmpl w:val="C122BC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BCB5530"/>
    <w:multiLevelType w:val="multilevel"/>
    <w:tmpl w:val="BB0C2A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5C2F3D0B"/>
    <w:multiLevelType w:val="multilevel"/>
    <w:tmpl w:val="12B64E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7EE5E60"/>
    <w:multiLevelType w:val="hybridMultilevel"/>
    <w:tmpl w:val="8612F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AB5DD2"/>
    <w:multiLevelType w:val="hybridMultilevel"/>
    <w:tmpl w:val="998E6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7606D5"/>
    <w:multiLevelType w:val="hybridMultilevel"/>
    <w:tmpl w:val="FC1AF6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486E3C"/>
    <w:multiLevelType w:val="multilevel"/>
    <w:tmpl w:val="643CB0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CE0586"/>
    <w:multiLevelType w:val="hybridMultilevel"/>
    <w:tmpl w:val="3056B922"/>
    <w:lvl w:ilvl="0" w:tplc="FB92C298">
      <w:start w:val="1"/>
      <w:numFmt w:val="bullet"/>
      <w:lvlText w:val=""/>
      <w:lvlJc w:val="left"/>
      <w:pPr>
        <w:tabs>
          <w:tab w:val="num" w:pos="720"/>
        </w:tabs>
        <w:ind w:left="720" w:hanging="360"/>
      </w:pPr>
      <w:rPr>
        <w:rFonts w:ascii="Wingdings 2" w:hAnsi="Wingdings 2" w:hint="default"/>
      </w:rPr>
    </w:lvl>
    <w:lvl w:ilvl="1" w:tplc="E1949354">
      <w:numFmt w:val="bullet"/>
      <w:lvlText w:val=""/>
      <w:lvlJc w:val="left"/>
      <w:pPr>
        <w:tabs>
          <w:tab w:val="num" w:pos="1440"/>
        </w:tabs>
        <w:ind w:left="1440" w:hanging="360"/>
      </w:pPr>
      <w:rPr>
        <w:rFonts w:ascii="Wingdings 2" w:hAnsi="Wingdings 2" w:hint="default"/>
      </w:rPr>
    </w:lvl>
    <w:lvl w:ilvl="2" w:tplc="957AEA92">
      <w:numFmt w:val="bullet"/>
      <w:lvlText w:val=""/>
      <w:lvlJc w:val="left"/>
      <w:pPr>
        <w:tabs>
          <w:tab w:val="num" w:pos="2160"/>
        </w:tabs>
        <w:ind w:left="2160" w:hanging="360"/>
      </w:pPr>
      <w:rPr>
        <w:rFonts w:ascii="Wingdings 2" w:hAnsi="Wingdings 2" w:hint="default"/>
      </w:rPr>
    </w:lvl>
    <w:lvl w:ilvl="3" w:tplc="6DE8DEB6" w:tentative="1">
      <w:start w:val="1"/>
      <w:numFmt w:val="bullet"/>
      <w:lvlText w:val=""/>
      <w:lvlJc w:val="left"/>
      <w:pPr>
        <w:tabs>
          <w:tab w:val="num" w:pos="2880"/>
        </w:tabs>
        <w:ind w:left="2880" w:hanging="360"/>
      </w:pPr>
      <w:rPr>
        <w:rFonts w:ascii="Wingdings 2" w:hAnsi="Wingdings 2" w:hint="default"/>
      </w:rPr>
    </w:lvl>
    <w:lvl w:ilvl="4" w:tplc="9E72FFDE" w:tentative="1">
      <w:start w:val="1"/>
      <w:numFmt w:val="bullet"/>
      <w:lvlText w:val=""/>
      <w:lvlJc w:val="left"/>
      <w:pPr>
        <w:tabs>
          <w:tab w:val="num" w:pos="3600"/>
        </w:tabs>
        <w:ind w:left="3600" w:hanging="360"/>
      </w:pPr>
      <w:rPr>
        <w:rFonts w:ascii="Wingdings 2" w:hAnsi="Wingdings 2" w:hint="default"/>
      </w:rPr>
    </w:lvl>
    <w:lvl w:ilvl="5" w:tplc="9E2684F0" w:tentative="1">
      <w:start w:val="1"/>
      <w:numFmt w:val="bullet"/>
      <w:lvlText w:val=""/>
      <w:lvlJc w:val="left"/>
      <w:pPr>
        <w:tabs>
          <w:tab w:val="num" w:pos="4320"/>
        </w:tabs>
        <w:ind w:left="4320" w:hanging="360"/>
      </w:pPr>
      <w:rPr>
        <w:rFonts w:ascii="Wingdings 2" w:hAnsi="Wingdings 2" w:hint="default"/>
      </w:rPr>
    </w:lvl>
    <w:lvl w:ilvl="6" w:tplc="828485E4" w:tentative="1">
      <w:start w:val="1"/>
      <w:numFmt w:val="bullet"/>
      <w:lvlText w:val=""/>
      <w:lvlJc w:val="left"/>
      <w:pPr>
        <w:tabs>
          <w:tab w:val="num" w:pos="5040"/>
        </w:tabs>
        <w:ind w:left="5040" w:hanging="360"/>
      </w:pPr>
      <w:rPr>
        <w:rFonts w:ascii="Wingdings 2" w:hAnsi="Wingdings 2" w:hint="default"/>
      </w:rPr>
    </w:lvl>
    <w:lvl w:ilvl="7" w:tplc="FCBC41EA" w:tentative="1">
      <w:start w:val="1"/>
      <w:numFmt w:val="bullet"/>
      <w:lvlText w:val=""/>
      <w:lvlJc w:val="left"/>
      <w:pPr>
        <w:tabs>
          <w:tab w:val="num" w:pos="5760"/>
        </w:tabs>
        <w:ind w:left="5760" w:hanging="360"/>
      </w:pPr>
      <w:rPr>
        <w:rFonts w:ascii="Wingdings 2" w:hAnsi="Wingdings 2" w:hint="default"/>
      </w:rPr>
    </w:lvl>
    <w:lvl w:ilvl="8" w:tplc="4078A336"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E34524C"/>
    <w:multiLevelType w:val="multilevel"/>
    <w:tmpl w:val="CE76F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28"/>
  </w:num>
  <w:num w:numId="3">
    <w:abstractNumId w:val="15"/>
  </w:num>
  <w:num w:numId="4">
    <w:abstractNumId w:val="23"/>
  </w:num>
  <w:num w:numId="5">
    <w:abstractNumId w:val="13"/>
  </w:num>
  <w:num w:numId="6">
    <w:abstractNumId w:val="38"/>
  </w:num>
  <w:num w:numId="7">
    <w:abstractNumId w:val="21"/>
  </w:num>
  <w:num w:numId="8">
    <w:abstractNumId w:val="22"/>
  </w:num>
  <w:num w:numId="9">
    <w:abstractNumId w:val="26"/>
  </w:num>
  <w:num w:numId="10">
    <w:abstractNumId w:val="40"/>
  </w:num>
  <w:num w:numId="11">
    <w:abstractNumId w:val="19"/>
  </w:num>
  <w:num w:numId="12">
    <w:abstractNumId w:val="18"/>
  </w:num>
  <w:num w:numId="13">
    <w:abstractNumId w:val="37"/>
  </w:num>
  <w:num w:numId="14">
    <w:abstractNumId w:val="33"/>
  </w:num>
  <w:num w:numId="15">
    <w:abstractNumId w:val="31"/>
  </w:num>
  <w:num w:numId="16">
    <w:abstractNumId w:val="30"/>
  </w:num>
  <w:num w:numId="17">
    <w:abstractNumId w:val="25"/>
  </w:num>
  <w:num w:numId="18">
    <w:abstractNumId w:val="17"/>
  </w:num>
  <w:num w:numId="19">
    <w:abstractNumId w:val="1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 w:numId="31">
    <w:abstractNumId w:val="35"/>
  </w:num>
  <w:num w:numId="32">
    <w:abstractNumId w:val="36"/>
  </w:num>
  <w:num w:numId="33">
    <w:abstractNumId w:val="27"/>
  </w:num>
  <w:num w:numId="34">
    <w:abstractNumId w:val="32"/>
  </w:num>
  <w:num w:numId="35">
    <w:abstractNumId w:val="39"/>
  </w:num>
  <w:num w:numId="36">
    <w:abstractNumId w:val="24"/>
  </w:num>
  <w:num w:numId="37">
    <w:abstractNumId w:val="11"/>
  </w:num>
  <w:num w:numId="38">
    <w:abstractNumId w:val="16"/>
  </w:num>
  <w:num w:numId="39">
    <w:abstractNumId w:val="12"/>
  </w:num>
  <w:num w:numId="40">
    <w:abstractNumId w:val="34"/>
  </w:num>
  <w:num w:numId="41">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ry McCartney">
    <w15:presenceInfo w15:providerId="AD" w15:userId="S-1-5-21-715991605-1245273282-14044502-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F0"/>
    <w:rsid w:val="00001208"/>
    <w:rsid w:val="000156E4"/>
    <w:rsid w:val="00017C56"/>
    <w:rsid w:val="0003178B"/>
    <w:rsid w:val="0003231D"/>
    <w:rsid w:val="00041315"/>
    <w:rsid w:val="00043C57"/>
    <w:rsid w:val="000515DE"/>
    <w:rsid w:val="00064D66"/>
    <w:rsid w:val="00074A1D"/>
    <w:rsid w:val="0008199D"/>
    <w:rsid w:val="000831F9"/>
    <w:rsid w:val="000B5054"/>
    <w:rsid w:val="000B67F3"/>
    <w:rsid w:val="000B7B14"/>
    <w:rsid w:val="000C0F14"/>
    <w:rsid w:val="000C25D5"/>
    <w:rsid w:val="000C6EB6"/>
    <w:rsid w:val="000E0D8C"/>
    <w:rsid w:val="000F11E9"/>
    <w:rsid w:val="000F2C55"/>
    <w:rsid w:val="000F3454"/>
    <w:rsid w:val="000F40F5"/>
    <w:rsid w:val="0010680F"/>
    <w:rsid w:val="00106EF1"/>
    <w:rsid w:val="00112265"/>
    <w:rsid w:val="00113D91"/>
    <w:rsid w:val="00120525"/>
    <w:rsid w:val="0013180F"/>
    <w:rsid w:val="00140405"/>
    <w:rsid w:val="001418C7"/>
    <w:rsid w:val="00142044"/>
    <w:rsid w:val="00150BCB"/>
    <w:rsid w:val="00166E6E"/>
    <w:rsid w:val="001675F3"/>
    <w:rsid w:val="00172860"/>
    <w:rsid w:val="001729BB"/>
    <w:rsid w:val="00172F55"/>
    <w:rsid w:val="00175C38"/>
    <w:rsid w:val="00184141"/>
    <w:rsid w:val="00186039"/>
    <w:rsid w:val="00193FA8"/>
    <w:rsid w:val="001A170A"/>
    <w:rsid w:val="001A1C88"/>
    <w:rsid w:val="001A496F"/>
    <w:rsid w:val="001B6889"/>
    <w:rsid w:val="001D0777"/>
    <w:rsid w:val="001D1890"/>
    <w:rsid w:val="001D395D"/>
    <w:rsid w:val="001E602B"/>
    <w:rsid w:val="001E6745"/>
    <w:rsid w:val="001F2FC7"/>
    <w:rsid w:val="00201F58"/>
    <w:rsid w:val="00211339"/>
    <w:rsid w:val="00211922"/>
    <w:rsid w:val="00227009"/>
    <w:rsid w:val="0022718B"/>
    <w:rsid w:val="00227481"/>
    <w:rsid w:val="00244AF4"/>
    <w:rsid w:val="0026017F"/>
    <w:rsid w:val="00264A7F"/>
    <w:rsid w:val="0027008E"/>
    <w:rsid w:val="002743F4"/>
    <w:rsid w:val="00275AF8"/>
    <w:rsid w:val="00282811"/>
    <w:rsid w:val="0029314E"/>
    <w:rsid w:val="00294C77"/>
    <w:rsid w:val="00295655"/>
    <w:rsid w:val="00296B88"/>
    <w:rsid w:val="002A0D32"/>
    <w:rsid w:val="002A4FCE"/>
    <w:rsid w:val="002C5F99"/>
    <w:rsid w:val="002D1027"/>
    <w:rsid w:val="002D1B35"/>
    <w:rsid w:val="002D6BBA"/>
    <w:rsid w:val="002E2303"/>
    <w:rsid w:val="002E287B"/>
    <w:rsid w:val="002E3985"/>
    <w:rsid w:val="002E63B4"/>
    <w:rsid w:val="002E6736"/>
    <w:rsid w:val="002F12B9"/>
    <w:rsid w:val="00301E0D"/>
    <w:rsid w:val="00307C29"/>
    <w:rsid w:val="003107A6"/>
    <w:rsid w:val="00315BCA"/>
    <w:rsid w:val="003347DA"/>
    <w:rsid w:val="0033754D"/>
    <w:rsid w:val="00341D69"/>
    <w:rsid w:val="00347701"/>
    <w:rsid w:val="00352307"/>
    <w:rsid w:val="00364CD9"/>
    <w:rsid w:val="00371614"/>
    <w:rsid w:val="00373501"/>
    <w:rsid w:val="0038233D"/>
    <w:rsid w:val="00382649"/>
    <w:rsid w:val="0038360F"/>
    <w:rsid w:val="00385E01"/>
    <w:rsid w:val="00391899"/>
    <w:rsid w:val="003A1B0D"/>
    <w:rsid w:val="003B0003"/>
    <w:rsid w:val="003B1E5D"/>
    <w:rsid w:val="003C44DB"/>
    <w:rsid w:val="003C5ECF"/>
    <w:rsid w:val="003C6B84"/>
    <w:rsid w:val="003C6BF7"/>
    <w:rsid w:val="003C7769"/>
    <w:rsid w:val="003E33A5"/>
    <w:rsid w:val="003E4484"/>
    <w:rsid w:val="003E6786"/>
    <w:rsid w:val="003F037A"/>
    <w:rsid w:val="003F1412"/>
    <w:rsid w:val="00400414"/>
    <w:rsid w:val="0040195C"/>
    <w:rsid w:val="00401B91"/>
    <w:rsid w:val="00407842"/>
    <w:rsid w:val="00412C7F"/>
    <w:rsid w:val="00420325"/>
    <w:rsid w:val="00424542"/>
    <w:rsid w:val="00427A1A"/>
    <w:rsid w:val="00430853"/>
    <w:rsid w:val="0043189D"/>
    <w:rsid w:val="0043239C"/>
    <w:rsid w:val="00440C41"/>
    <w:rsid w:val="00452CAD"/>
    <w:rsid w:val="0046387F"/>
    <w:rsid w:val="00471805"/>
    <w:rsid w:val="0048525F"/>
    <w:rsid w:val="00492BEF"/>
    <w:rsid w:val="00497670"/>
    <w:rsid w:val="004B30D0"/>
    <w:rsid w:val="004B750C"/>
    <w:rsid w:val="004C575B"/>
    <w:rsid w:val="004D0601"/>
    <w:rsid w:val="004D1089"/>
    <w:rsid w:val="004D3D25"/>
    <w:rsid w:val="004E04EF"/>
    <w:rsid w:val="004E5E5E"/>
    <w:rsid w:val="004F7026"/>
    <w:rsid w:val="00505C29"/>
    <w:rsid w:val="00515FE4"/>
    <w:rsid w:val="0052739D"/>
    <w:rsid w:val="00543B99"/>
    <w:rsid w:val="00543C9B"/>
    <w:rsid w:val="005448F5"/>
    <w:rsid w:val="00545CF4"/>
    <w:rsid w:val="00552E7C"/>
    <w:rsid w:val="0056196C"/>
    <w:rsid w:val="00562226"/>
    <w:rsid w:val="005638D2"/>
    <w:rsid w:val="00571544"/>
    <w:rsid w:val="00574E3A"/>
    <w:rsid w:val="005921DD"/>
    <w:rsid w:val="0059664A"/>
    <w:rsid w:val="005A060A"/>
    <w:rsid w:val="005A5954"/>
    <w:rsid w:val="005A782C"/>
    <w:rsid w:val="005B15F0"/>
    <w:rsid w:val="005B29A0"/>
    <w:rsid w:val="005B35E8"/>
    <w:rsid w:val="005B42E1"/>
    <w:rsid w:val="005B68DF"/>
    <w:rsid w:val="005B68FC"/>
    <w:rsid w:val="005C0D9C"/>
    <w:rsid w:val="005C2AE1"/>
    <w:rsid w:val="005C59C3"/>
    <w:rsid w:val="005C6E4C"/>
    <w:rsid w:val="005D010E"/>
    <w:rsid w:val="005D5A5A"/>
    <w:rsid w:val="005D71F5"/>
    <w:rsid w:val="005E0E7F"/>
    <w:rsid w:val="005E267F"/>
    <w:rsid w:val="005E42C8"/>
    <w:rsid w:val="005E76D8"/>
    <w:rsid w:val="00601995"/>
    <w:rsid w:val="006021EE"/>
    <w:rsid w:val="00605E76"/>
    <w:rsid w:val="00606BE0"/>
    <w:rsid w:val="00613A14"/>
    <w:rsid w:val="00632B80"/>
    <w:rsid w:val="006423AB"/>
    <w:rsid w:val="006523E5"/>
    <w:rsid w:val="006602F3"/>
    <w:rsid w:val="00663578"/>
    <w:rsid w:val="006676E7"/>
    <w:rsid w:val="006712C0"/>
    <w:rsid w:val="0067594B"/>
    <w:rsid w:val="00680844"/>
    <w:rsid w:val="00681205"/>
    <w:rsid w:val="00685993"/>
    <w:rsid w:val="00685AA0"/>
    <w:rsid w:val="00686DE9"/>
    <w:rsid w:val="006978CA"/>
    <w:rsid w:val="006979F9"/>
    <w:rsid w:val="006A227A"/>
    <w:rsid w:val="006A7A5C"/>
    <w:rsid w:val="006B443F"/>
    <w:rsid w:val="006C1EF5"/>
    <w:rsid w:val="006C3EFA"/>
    <w:rsid w:val="006D124E"/>
    <w:rsid w:val="006D18A8"/>
    <w:rsid w:val="006E764B"/>
    <w:rsid w:val="006F1739"/>
    <w:rsid w:val="006F2385"/>
    <w:rsid w:val="007111AE"/>
    <w:rsid w:val="00714FEC"/>
    <w:rsid w:val="00720D67"/>
    <w:rsid w:val="00723AFA"/>
    <w:rsid w:val="00730209"/>
    <w:rsid w:val="007459AB"/>
    <w:rsid w:val="00754470"/>
    <w:rsid w:val="00762949"/>
    <w:rsid w:val="00766141"/>
    <w:rsid w:val="00772452"/>
    <w:rsid w:val="00783025"/>
    <w:rsid w:val="00784C6D"/>
    <w:rsid w:val="0078769F"/>
    <w:rsid w:val="007901C6"/>
    <w:rsid w:val="00796A95"/>
    <w:rsid w:val="00797FCC"/>
    <w:rsid w:val="007A39FF"/>
    <w:rsid w:val="007A5705"/>
    <w:rsid w:val="007A67F6"/>
    <w:rsid w:val="007A7D51"/>
    <w:rsid w:val="007B6727"/>
    <w:rsid w:val="007B7474"/>
    <w:rsid w:val="007C0909"/>
    <w:rsid w:val="007E1133"/>
    <w:rsid w:val="008013FA"/>
    <w:rsid w:val="00801D27"/>
    <w:rsid w:val="00805256"/>
    <w:rsid w:val="00833355"/>
    <w:rsid w:val="00835EB3"/>
    <w:rsid w:val="0084596C"/>
    <w:rsid w:val="00852B10"/>
    <w:rsid w:val="00866397"/>
    <w:rsid w:val="00873481"/>
    <w:rsid w:val="0087474A"/>
    <w:rsid w:val="0087639D"/>
    <w:rsid w:val="00886897"/>
    <w:rsid w:val="00891AC9"/>
    <w:rsid w:val="00894CB7"/>
    <w:rsid w:val="008A047C"/>
    <w:rsid w:val="008A43C1"/>
    <w:rsid w:val="008A477A"/>
    <w:rsid w:val="008B21DF"/>
    <w:rsid w:val="008B4211"/>
    <w:rsid w:val="008B7591"/>
    <w:rsid w:val="008C6254"/>
    <w:rsid w:val="008D272F"/>
    <w:rsid w:val="008E5001"/>
    <w:rsid w:val="00901272"/>
    <w:rsid w:val="00904DCB"/>
    <w:rsid w:val="009146FD"/>
    <w:rsid w:val="00937026"/>
    <w:rsid w:val="00937203"/>
    <w:rsid w:val="009425CB"/>
    <w:rsid w:val="00944631"/>
    <w:rsid w:val="0096637B"/>
    <w:rsid w:val="00980612"/>
    <w:rsid w:val="00994A9F"/>
    <w:rsid w:val="009B126D"/>
    <w:rsid w:val="009B34B0"/>
    <w:rsid w:val="009C6131"/>
    <w:rsid w:val="009D0235"/>
    <w:rsid w:val="009D2EC6"/>
    <w:rsid w:val="009D531F"/>
    <w:rsid w:val="009D78CD"/>
    <w:rsid w:val="009D7E7F"/>
    <w:rsid w:val="009E3BB3"/>
    <w:rsid w:val="009E63AB"/>
    <w:rsid w:val="009E7C53"/>
    <w:rsid w:val="009F2496"/>
    <w:rsid w:val="009F58EB"/>
    <w:rsid w:val="00A05293"/>
    <w:rsid w:val="00A07AFF"/>
    <w:rsid w:val="00A07B89"/>
    <w:rsid w:val="00A459C9"/>
    <w:rsid w:val="00A46C5D"/>
    <w:rsid w:val="00A52BD7"/>
    <w:rsid w:val="00A56AB9"/>
    <w:rsid w:val="00A60D28"/>
    <w:rsid w:val="00A62DCE"/>
    <w:rsid w:val="00A729B8"/>
    <w:rsid w:val="00A72F88"/>
    <w:rsid w:val="00A7754C"/>
    <w:rsid w:val="00A77C1D"/>
    <w:rsid w:val="00A87A1A"/>
    <w:rsid w:val="00AA4826"/>
    <w:rsid w:val="00AA7F1F"/>
    <w:rsid w:val="00AB0529"/>
    <w:rsid w:val="00AC0C96"/>
    <w:rsid w:val="00AC1481"/>
    <w:rsid w:val="00AC1B86"/>
    <w:rsid w:val="00AC38C4"/>
    <w:rsid w:val="00AC7878"/>
    <w:rsid w:val="00AD1D87"/>
    <w:rsid w:val="00AD2089"/>
    <w:rsid w:val="00AF2398"/>
    <w:rsid w:val="00B0201C"/>
    <w:rsid w:val="00B06AEE"/>
    <w:rsid w:val="00B1206B"/>
    <w:rsid w:val="00B25053"/>
    <w:rsid w:val="00B366F3"/>
    <w:rsid w:val="00B37780"/>
    <w:rsid w:val="00B4276F"/>
    <w:rsid w:val="00B452D4"/>
    <w:rsid w:val="00B51E30"/>
    <w:rsid w:val="00B5252A"/>
    <w:rsid w:val="00B52BD6"/>
    <w:rsid w:val="00B5592A"/>
    <w:rsid w:val="00B55953"/>
    <w:rsid w:val="00B55F10"/>
    <w:rsid w:val="00B575B6"/>
    <w:rsid w:val="00B611FA"/>
    <w:rsid w:val="00B64DA3"/>
    <w:rsid w:val="00B6594E"/>
    <w:rsid w:val="00B8717F"/>
    <w:rsid w:val="00B91A75"/>
    <w:rsid w:val="00B925FB"/>
    <w:rsid w:val="00B92787"/>
    <w:rsid w:val="00B94561"/>
    <w:rsid w:val="00B9618E"/>
    <w:rsid w:val="00BA08ED"/>
    <w:rsid w:val="00BA7999"/>
    <w:rsid w:val="00BB0209"/>
    <w:rsid w:val="00BB1323"/>
    <w:rsid w:val="00BB4C2E"/>
    <w:rsid w:val="00BB563A"/>
    <w:rsid w:val="00BB5978"/>
    <w:rsid w:val="00BC23F1"/>
    <w:rsid w:val="00BC3715"/>
    <w:rsid w:val="00BC79A9"/>
    <w:rsid w:val="00BD3630"/>
    <w:rsid w:val="00BD4260"/>
    <w:rsid w:val="00BF3F19"/>
    <w:rsid w:val="00C0109C"/>
    <w:rsid w:val="00C059A2"/>
    <w:rsid w:val="00C27630"/>
    <w:rsid w:val="00C3025E"/>
    <w:rsid w:val="00C36E74"/>
    <w:rsid w:val="00C51B49"/>
    <w:rsid w:val="00C528BC"/>
    <w:rsid w:val="00C548FF"/>
    <w:rsid w:val="00C564DC"/>
    <w:rsid w:val="00C60191"/>
    <w:rsid w:val="00C60288"/>
    <w:rsid w:val="00C6400D"/>
    <w:rsid w:val="00C643E6"/>
    <w:rsid w:val="00C72A41"/>
    <w:rsid w:val="00C75D1E"/>
    <w:rsid w:val="00C81746"/>
    <w:rsid w:val="00C828C5"/>
    <w:rsid w:val="00C82F68"/>
    <w:rsid w:val="00C83678"/>
    <w:rsid w:val="00C84261"/>
    <w:rsid w:val="00C85E35"/>
    <w:rsid w:val="00C87C86"/>
    <w:rsid w:val="00CB0176"/>
    <w:rsid w:val="00CB2548"/>
    <w:rsid w:val="00CC4236"/>
    <w:rsid w:val="00CD1081"/>
    <w:rsid w:val="00CD73F6"/>
    <w:rsid w:val="00CE2566"/>
    <w:rsid w:val="00CE5792"/>
    <w:rsid w:val="00CE5C70"/>
    <w:rsid w:val="00CF39DA"/>
    <w:rsid w:val="00CF57AC"/>
    <w:rsid w:val="00D013B2"/>
    <w:rsid w:val="00D06A1E"/>
    <w:rsid w:val="00D1284E"/>
    <w:rsid w:val="00D279C4"/>
    <w:rsid w:val="00D37A66"/>
    <w:rsid w:val="00D41D62"/>
    <w:rsid w:val="00D434C4"/>
    <w:rsid w:val="00D43675"/>
    <w:rsid w:val="00D53580"/>
    <w:rsid w:val="00D70AB4"/>
    <w:rsid w:val="00D71222"/>
    <w:rsid w:val="00D86485"/>
    <w:rsid w:val="00D957BC"/>
    <w:rsid w:val="00D972DE"/>
    <w:rsid w:val="00DA1227"/>
    <w:rsid w:val="00DA621A"/>
    <w:rsid w:val="00DB7A67"/>
    <w:rsid w:val="00DC0A43"/>
    <w:rsid w:val="00DD36B1"/>
    <w:rsid w:val="00DE00BD"/>
    <w:rsid w:val="00DE193A"/>
    <w:rsid w:val="00DE54F8"/>
    <w:rsid w:val="00DE5598"/>
    <w:rsid w:val="00DE78F7"/>
    <w:rsid w:val="00DF19A5"/>
    <w:rsid w:val="00DF6EDB"/>
    <w:rsid w:val="00E01B58"/>
    <w:rsid w:val="00E15B8E"/>
    <w:rsid w:val="00E16CCF"/>
    <w:rsid w:val="00E16FFC"/>
    <w:rsid w:val="00E173E2"/>
    <w:rsid w:val="00E21746"/>
    <w:rsid w:val="00E26915"/>
    <w:rsid w:val="00E44A15"/>
    <w:rsid w:val="00E47EB4"/>
    <w:rsid w:val="00E600FD"/>
    <w:rsid w:val="00E73D3B"/>
    <w:rsid w:val="00E84AAB"/>
    <w:rsid w:val="00E91614"/>
    <w:rsid w:val="00E91916"/>
    <w:rsid w:val="00E91D77"/>
    <w:rsid w:val="00EB782A"/>
    <w:rsid w:val="00EB79BB"/>
    <w:rsid w:val="00EB7AA9"/>
    <w:rsid w:val="00EC32A0"/>
    <w:rsid w:val="00EC4C2F"/>
    <w:rsid w:val="00ED5BD6"/>
    <w:rsid w:val="00ED6AA3"/>
    <w:rsid w:val="00EE23DE"/>
    <w:rsid w:val="00EF0202"/>
    <w:rsid w:val="00EF2208"/>
    <w:rsid w:val="00EF7AB1"/>
    <w:rsid w:val="00F15E88"/>
    <w:rsid w:val="00F17A93"/>
    <w:rsid w:val="00F42410"/>
    <w:rsid w:val="00F4282E"/>
    <w:rsid w:val="00F4298A"/>
    <w:rsid w:val="00F42FC0"/>
    <w:rsid w:val="00F47667"/>
    <w:rsid w:val="00F57DF4"/>
    <w:rsid w:val="00F7521E"/>
    <w:rsid w:val="00F76F61"/>
    <w:rsid w:val="00F862DB"/>
    <w:rsid w:val="00F87672"/>
    <w:rsid w:val="00F91863"/>
    <w:rsid w:val="00FA02F9"/>
    <w:rsid w:val="00FA4A41"/>
    <w:rsid w:val="00FA6955"/>
    <w:rsid w:val="00FB204D"/>
    <w:rsid w:val="00FC3F94"/>
    <w:rsid w:val="00FD32F6"/>
    <w:rsid w:val="00FD413B"/>
    <w:rsid w:val="00FD42D5"/>
    <w:rsid w:val="00FD4F58"/>
    <w:rsid w:val="00FE14EB"/>
    <w:rsid w:val="00FE5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03CC1"/>
  <w15:chartTrackingRefBased/>
  <w15:docId w15:val="{9F8277B7-61FB-419A-B4FD-4D946EB7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3AB"/>
    <w:rPr>
      <w:rFonts w:ascii="Calibri" w:eastAsiaTheme="minorHAnsi" w:hAnsi="Calibri" w:cs="Calibri"/>
      <w:sz w:val="22"/>
      <w:szCs w:val="22"/>
      <w:lang w:eastAsia="en-US"/>
    </w:rPr>
  </w:style>
  <w:style w:type="paragraph" w:styleId="Heading1">
    <w:name w:val="heading 1"/>
    <w:basedOn w:val="Normal"/>
    <w:next w:val="Normal"/>
    <w:link w:val="Heading1Char"/>
    <w:qFormat/>
    <w:rsid w:val="00364CD9"/>
    <w:pPr>
      <w:keepNext/>
      <w:keepLines/>
      <w:spacing w:before="240" w:line="256" w:lineRule="auto"/>
      <w:outlineLvl w:val="0"/>
    </w:pPr>
    <w:rPr>
      <w:rFonts w:ascii="Arial" w:eastAsia="Cambria" w:hAnsi="Arial" w:cs="Cambria"/>
      <w:b/>
      <w:sz w:val="32"/>
      <w:szCs w:val="32"/>
      <w:lang w:eastAsia="en-GB"/>
    </w:rPr>
  </w:style>
  <w:style w:type="paragraph" w:styleId="Heading2">
    <w:name w:val="heading 2"/>
    <w:basedOn w:val="Bhead"/>
    <w:next w:val="Normal"/>
    <w:link w:val="Heading2Char"/>
    <w:unhideWhenUsed/>
    <w:qFormat/>
    <w:rsid w:val="00601995"/>
    <w:pPr>
      <w:spacing w:line="360" w:lineRule="auto"/>
      <w:outlineLvl w:val="1"/>
    </w:pPr>
  </w:style>
  <w:style w:type="paragraph" w:styleId="Heading3">
    <w:name w:val="heading 3"/>
    <w:basedOn w:val="Normal"/>
    <w:next w:val="Normal"/>
    <w:link w:val="Heading3Char"/>
    <w:unhideWhenUsed/>
    <w:qFormat/>
    <w:rsid w:val="00F862DB"/>
    <w:pPr>
      <w:keepNext/>
      <w:keepLines/>
      <w:spacing w:before="280" w:after="80" w:line="256" w:lineRule="auto"/>
      <w:outlineLvl w:val="2"/>
    </w:pPr>
    <w:rPr>
      <w:rFonts w:ascii="Arial" w:eastAsia="Arial" w:hAnsi="Arial" w:cs="Arial"/>
      <w:b/>
      <w:sz w:val="24"/>
      <w:szCs w:val="28"/>
      <w:lang w:eastAsia="en-GB"/>
    </w:rPr>
  </w:style>
  <w:style w:type="paragraph" w:styleId="Heading4">
    <w:name w:val="heading 4"/>
    <w:basedOn w:val="Normal"/>
    <w:next w:val="Normal"/>
    <w:link w:val="Heading4Char"/>
    <w:semiHidden/>
    <w:unhideWhenUsed/>
    <w:qFormat/>
    <w:rsid w:val="005B15F0"/>
    <w:pPr>
      <w:keepNext/>
      <w:keepLines/>
      <w:spacing w:before="240" w:after="40" w:line="256" w:lineRule="auto"/>
      <w:outlineLvl w:val="3"/>
    </w:pPr>
    <w:rPr>
      <w:rFonts w:ascii="Arial" w:eastAsia="Arial" w:hAnsi="Arial" w:cs="Arial"/>
      <w:b/>
      <w:sz w:val="24"/>
      <w:szCs w:val="24"/>
      <w:lang w:eastAsia="en-GB"/>
    </w:rPr>
  </w:style>
  <w:style w:type="paragraph" w:styleId="Heading5">
    <w:name w:val="heading 5"/>
    <w:basedOn w:val="Normal"/>
    <w:next w:val="Normal"/>
    <w:link w:val="Heading5Char"/>
    <w:semiHidden/>
    <w:unhideWhenUsed/>
    <w:qFormat/>
    <w:rsid w:val="005B15F0"/>
    <w:pPr>
      <w:keepNext/>
      <w:keepLines/>
      <w:spacing w:before="220" w:after="40" w:line="256" w:lineRule="auto"/>
      <w:outlineLvl w:val="4"/>
    </w:pPr>
    <w:rPr>
      <w:rFonts w:ascii="Arial" w:eastAsia="Arial" w:hAnsi="Arial" w:cs="Arial"/>
      <w:b/>
      <w:lang w:eastAsia="en-GB"/>
    </w:rPr>
  </w:style>
  <w:style w:type="paragraph" w:styleId="Heading6">
    <w:name w:val="heading 6"/>
    <w:basedOn w:val="Normal"/>
    <w:next w:val="Normal"/>
    <w:link w:val="Heading6Char"/>
    <w:semiHidden/>
    <w:unhideWhenUsed/>
    <w:qFormat/>
    <w:rsid w:val="005B15F0"/>
    <w:pPr>
      <w:keepNext/>
      <w:keepLines/>
      <w:spacing w:before="200" w:after="40" w:line="256" w:lineRule="auto"/>
      <w:outlineLvl w:val="5"/>
    </w:pPr>
    <w:rPr>
      <w:rFonts w:ascii="Arial" w:eastAsia="Arial" w:hAnsi="Arial" w:cs="Arial"/>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C0109C"/>
    <w:pPr>
      <w:spacing w:line="240" w:lineRule="auto"/>
    </w:pPr>
    <w:rPr>
      <w:sz w:val="40"/>
    </w:rPr>
  </w:style>
  <w:style w:type="character" w:customStyle="1" w:styleId="AheadChar">
    <w:name w:val="A head Char"/>
    <w:basedOn w:val="DefaultParagraphFont"/>
    <w:link w:val="Ahead"/>
    <w:rsid w:val="00C0109C"/>
    <w:rPr>
      <w:rFonts w:ascii="Arial" w:eastAsiaTheme="minorHAnsi" w:hAnsi="Arial" w:cs="Arial"/>
      <w:b/>
      <w:sz w:val="40"/>
      <w:szCs w:val="24"/>
    </w:rPr>
  </w:style>
  <w:style w:type="paragraph" w:customStyle="1" w:styleId="Bhead">
    <w:name w:val="B head"/>
    <w:basedOn w:val="Ahead"/>
    <w:next w:val="Normal"/>
    <w:link w:val="BheadChar"/>
    <w:qFormat/>
    <w:rsid w:val="00C0109C"/>
    <w:rPr>
      <w:rFonts w:eastAsia="Cambria"/>
      <w:sz w:val="32"/>
    </w:rPr>
  </w:style>
  <w:style w:type="character" w:customStyle="1" w:styleId="BheadChar">
    <w:name w:val="B head Char"/>
    <w:basedOn w:val="DefaultParagraphFont"/>
    <w:link w:val="Bhead"/>
    <w:rsid w:val="00C0109C"/>
    <w:rPr>
      <w:rFonts w:ascii="Arial" w:eastAsia="Cambria" w:hAnsi="Arial" w:cs="Arial"/>
      <w:b/>
      <w:sz w:val="32"/>
      <w:szCs w:val="24"/>
    </w:rPr>
  </w:style>
  <w:style w:type="character" w:customStyle="1" w:styleId="Bodytextbold">
    <w:name w:val="Body text bold"/>
    <w:basedOn w:val="DefaultParagraphFont"/>
    <w:uiPriority w:val="1"/>
    <w:qFormat/>
    <w:rsid w:val="00F862DB"/>
    <w:rPr>
      <w:rFonts w:ascii="Arial" w:hAnsi="Arial"/>
      <w:b w:val="0"/>
      <w:sz w:val="24"/>
    </w:rPr>
  </w:style>
  <w:style w:type="character" w:customStyle="1" w:styleId="Bodytextitalic">
    <w:name w:val="Body text italic"/>
    <w:basedOn w:val="DefaultParagraphFont"/>
    <w:uiPriority w:val="1"/>
    <w:qFormat/>
    <w:rsid w:val="00681205"/>
    <w:rPr>
      <w:rFonts w:ascii="Arial" w:hAnsi="Arial"/>
      <w:i/>
      <w:sz w:val="24"/>
    </w:rPr>
  </w:style>
  <w:style w:type="paragraph" w:customStyle="1" w:styleId="BodyText1">
    <w:name w:val="Body Text1"/>
    <w:qFormat/>
    <w:rsid w:val="00C0109C"/>
    <w:pPr>
      <w:autoSpaceDE w:val="0"/>
      <w:autoSpaceDN w:val="0"/>
      <w:adjustRightInd w:val="0"/>
      <w:spacing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244AF4"/>
    <w:pPr>
      <w:numPr>
        <w:numId w:val="1"/>
      </w:numPr>
    </w:pPr>
  </w:style>
  <w:style w:type="paragraph" w:customStyle="1" w:styleId="Chead">
    <w:name w:val="C head"/>
    <w:basedOn w:val="Bhead"/>
    <w:next w:val="Normal"/>
    <w:link w:val="CheadChar"/>
    <w:qFormat/>
    <w:rsid w:val="006021EE"/>
    <w:rPr>
      <w:sz w:val="24"/>
    </w:rPr>
  </w:style>
  <w:style w:type="character" w:customStyle="1" w:styleId="CheadChar">
    <w:name w:val="C head Char"/>
    <w:basedOn w:val="DefaultParagraphFont"/>
    <w:link w:val="Chead"/>
    <w:rsid w:val="006021EE"/>
    <w:rPr>
      <w:rFonts w:eastAsia="Cambria" w:cs="Arial"/>
      <w:b/>
      <w:sz w:val="24"/>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qFormat/>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244AF4"/>
    <w:pPr>
      <w:numPr>
        <w:numId w:val="2"/>
      </w:numPr>
    </w:pPr>
  </w:style>
  <w:style w:type="paragraph" w:customStyle="1" w:styleId="Quotetext">
    <w:name w:val="Quote text"/>
    <w:basedOn w:val="BodyText1"/>
    <w:qFormat/>
    <w:rsid w:val="00681205"/>
    <w:pPr>
      <w:ind w:left="480"/>
    </w:pPr>
    <w:rPr>
      <w:sz w:val="26"/>
    </w:rPr>
  </w:style>
  <w:style w:type="paragraph" w:customStyle="1" w:styleId="Quotesource">
    <w:name w:val="Quote source"/>
    <w:basedOn w:val="Quotetext"/>
    <w:next w:val="BodyText1"/>
    <w:qFormat/>
    <w:rsid w:val="00681205"/>
    <w:rPr>
      <w:rFonts w:ascii="Arial Narrow" w:hAnsi="Arial Narrow"/>
      <w:sz w:val="24"/>
    </w:rPr>
  </w:style>
  <w:style w:type="paragraph" w:customStyle="1" w:styleId="Sub-bulletbodytext">
    <w:name w:val="Sub-bullet body text"/>
    <w:basedOn w:val="Bulletbodytext"/>
    <w:uiPriority w:val="99"/>
    <w:qFormat/>
    <w:rsid w:val="00244AF4"/>
    <w:pPr>
      <w:numPr>
        <w:numId w:val="3"/>
      </w:numPr>
    </w:pPr>
  </w:style>
  <w:style w:type="paragraph" w:customStyle="1" w:styleId="Sub-numberedbodytext">
    <w:name w:val="Sub-numbered body text"/>
    <w:basedOn w:val="Numberedbodytext"/>
    <w:uiPriority w:val="99"/>
    <w:qFormat/>
    <w:rsid w:val="00244AF4"/>
    <w:pPr>
      <w:numPr>
        <w:numId w:val="4"/>
      </w:numPr>
    </w:pPr>
  </w:style>
  <w:style w:type="paragraph" w:customStyle="1" w:styleId="TableAhead">
    <w:name w:val="Table A head"/>
    <w:basedOn w:val="Bhead"/>
    <w:uiPriority w:val="99"/>
    <w:qFormat/>
    <w:rsid w:val="00244AF4"/>
    <w:pPr>
      <w:spacing w:before="440"/>
    </w:pPr>
    <w:rPr>
      <w:b w:val="0"/>
    </w:rPr>
  </w:style>
  <w:style w:type="paragraph" w:customStyle="1" w:styleId="Tablebodytext">
    <w:name w:val="Table body text"/>
    <w:basedOn w:val="BodyText1"/>
    <w:uiPriority w:val="99"/>
    <w:qFormat/>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244AF4"/>
    <w:pPr>
      <w:numPr>
        <w:numId w:val="6"/>
      </w:numPr>
    </w:pPr>
  </w:style>
  <w:style w:type="paragraph" w:customStyle="1" w:styleId="Tablesub-bullettext">
    <w:name w:val="Table sub-bullet text"/>
    <w:basedOn w:val="Tablebullettext"/>
    <w:uiPriority w:val="99"/>
    <w:qFormat/>
    <w:rsid w:val="00244AF4"/>
    <w:pPr>
      <w:numPr>
        <w:numId w:val="7"/>
      </w:numPr>
    </w:pPr>
  </w:style>
  <w:style w:type="paragraph" w:customStyle="1" w:styleId="Tablesub-numberedtext">
    <w:name w:val="Table sub-numbered text"/>
    <w:basedOn w:val="Tablenumberedtext"/>
    <w:uiPriority w:val="99"/>
    <w:qFormat/>
    <w:rsid w:val="00244AF4"/>
    <w:pPr>
      <w:numPr>
        <w:numId w:val="8"/>
      </w:numPr>
    </w:pPr>
  </w:style>
  <w:style w:type="character" w:customStyle="1" w:styleId="Heading1Char">
    <w:name w:val="Heading 1 Char"/>
    <w:basedOn w:val="DefaultParagraphFont"/>
    <w:link w:val="Heading1"/>
    <w:rsid w:val="00364CD9"/>
    <w:rPr>
      <w:rFonts w:ascii="Arial" w:eastAsia="Cambria" w:hAnsi="Arial" w:cs="Cambria"/>
      <w:b/>
      <w:sz w:val="32"/>
      <w:szCs w:val="32"/>
    </w:rPr>
  </w:style>
  <w:style w:type="character" w:customStyle="1" w:styleId="Heading2Char">
    <w:name w:val="Heading 2 Char"/>
    <w:basedOn w:val="DefaultParagraphFont"/>
    <w:link w:val="Heading2"/>
    <w:rsid w:val="00601995"/>
    <w:rPr>
      <w:rFonts w:ascii="Arial" w:eastAsia="Cambria" w:hAnsi="Arial" w:cs="Arial"/>
      <w:b/>
      <w:sz w:val="32"/>
      <w:szCs w:val="24"/>
    </w:rPr>
  </w:style>
  <w:style w:type="character" w:customStyle="1" w:styleId="Heading3Char">
    <w:name w:val="Heading 3 Char"/>
    <w:basedOn w:val="DefaultParagraphFont"/>
    <w:link w:val="Heading3"/>
    <w:rsid w:val="00F862DB"/>
    <w:rPr>
      <w:rFonts w:ascii="Arial" w:eastAsia="Arial" w:hAnsi="Arial" w:cs="Arial"/>
      <w:b/>
      <w:sz w:val="24"/>
      <w:szCs w:val="28"/>
    </w:rPr>
  </w:style>
  <w:style w:type="character" w:customStyle="1" w:styleId="Heading4Char">
    <w:name w:val="Heading 4 Char"/>
    <w:basedOn w:val="DefaultParagraphFont"/>
    <w:link w:val="Heading4"/>
    <w:semiHidden/>
    <w:rsid w:val="005B15F0"/>
    <w:rPr>
      <w:rFonts w:ascii="Arial" w:eastAsia="Arial" w:hAnsi="Arial" w:cs="Arial"/>
      <w:b/>
      <w:sz w:val="24"/>
      <w:szCs w:val="24"/>
    </w:rPr>
  </w:style>
  <w:style w:type="character" w:customStyle="1" w:styleId="Heading5Char">
    <w:name w:val="Heading 5 Char"/>
    <w:basedOn w:val="DefaultParagraphFont"/>
    <w:link w:val="Heading5"/>
    <w:semiHidden/>
    <w:rsid w:val="005B15F0"/>
    <w:rPr>
      <w:rFonts w:ascii="Arial" w:eastAsia="Arial" w:hAnsi="Arial" w:cs="Arial"/>
      <w:b/>
      <w:sz w:val="22"/>
      <w:szCs w:val="22"/>
    </w:rPr>
  </w:style>
  <w:style w:type="character" w:customStyle="1" w:styleId="Heading6Char">
    <w:name w:val="Heading 6 Char"/>
    <w:basedOn w:val="DefaultParagraphFont"/>
    <w:link w:val="Heading6"/>
    <w:semiHidden/>
    <w:rsid w:val="005B15F0"/>
    <w:rPr>
      <w:rFonts w:ascii="Arial" w:eastAsia="Arial" w:hAnsi="Arial" w:cs="Arial"/>
      <w:b/>
    </w:rPr>
  </w:style>
  <w:style w:type="character" w:styleId="FollowedHyperlink">
    <w:name w:val="FollowedHyperlink"/>
    <w:basedOn w:val="DefaultParagraphFont"/>
    <w:uiPriority w:val="99"/>
    <w:semiHidden/>
    <w:unhideWhenUsed/>
    <w:rsid w:val="005B15F0"/>
    <w:rPr>
      <w:color w:val="800080" w:themeColor="followedHyperlink"/>
      <w:u w:val="single"/>
    </w:rPr>
  </w:style>
  <w:style w:type="paragraph" w:styleId="NormalWeb">
    <w:name w:val="Normal (Web)"/>
    <w:basedOn w:val="Normal"/>
    <w:uiPriority w:val="99"/>
    <w:semiHidden/>
    <w:unhideWhenUsed/>
    <w:rsid w:val="005B15F0"/>
    <w:pPr>
      <w:spacing w:before="100" w:beforeAutospacing="1" w:after="100" w:afterAutospacing="1"/>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semiHidden/>
    <w:unhideWhenUsed/>
    <w:rsid w:val="005B15F0"/>
    <w:pPr>
      <w:spacing w:after="100" w:line="256" w:lineRule="auto"/>
    </w:pPr>
    <w:rPr>
      <w:rFonts w:ascii="Arial" w:eastAsia="Arial" w:hAnsi="Arial" w:cs="Arial"/>
      <w:sz w:val="24"/>
      <w:szCs w:val="24"/>
      <w:lang w:eastAsia="en-GB"/>
    </w:rPr>
  </w:style>
  <w:style w:type="paragraph" w:styleId="TOC2">
    <w:name w:val="toc 2"/>
    <w:basedOn w:val="Normal"/>
    <w:next w:val="Normal"/>
    <w:autoRedefine/>
    <w:uiPriority w:val="39"/>
    <w:semiHidden/>
    <w:unhideWhenUsed/>
    <w:rsid w:val="005B15F0"/>
    <w:pPr>
      <w:spacing w:after="100" w:line="256" w:lineRule="auto"/>
      <w:ind w:left="240"/>
    </w:pPr>
    <w:rPr>
      <w:rFonts w:ascii="Arial" w:eastAsia="Arial" w:hAnsi="Arial" w:cs="Arial"/>
      <w:sz w:val="24"/>
      <w:szCs w:val="24"/>
      <w:lang w:eastAsia="en-GB"/>
    </w:rPr>
  </w:style>
  <w:style w:type="paragraph" w:styleId="TOC3">
    <w:name w:val="toc 3"/>
    <w:basedOn w:val="Normal"/>
    <w:next w:val="Normal"/>
    <w:autoRedefine/>
    <w:uiPriority w:val="39"/>
    <w:semiHidden/>
    <w:unhideWhenUsed/>
    <w:rsid w:val="005B15F0"/>
    <w:pPr>
      <w:spacing w:after="100" w:line="256" w:lineRule="auto"/>
      <w:ind w:left="480"/>
    </w:pPr>
    <w:rPr>
      <w:rFonts w:ascii="Arial" w:eastAsia="Arial" w:hAnsi="Arial" w:cs="Arial"/>
      <w:sz w:val="24"/>
      <w:szCs w:val="24"/>
      <w:lang w:eastAsia="en-GB"/>
    </w:rPr>
  </w:style>
  <w:style w:type="paragraph" w:styleId="CommentText">
    <w:name w:val="annotation text"/>
    <w:basedOn w:val="Normal"/>
    <w:link w:val="CommentTextChar"/>
    <w:uiPriority w:val="99"/>
    <w:semiHidden/>
    <w:unhideWhenUsed/>
    <w:rsid w:val="005B15F0"/>
    <w:pPr>
      <w:spacing w:after="160"/>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sid w:val="005B15F0"/>
    <w:rPr>
      <w:rFonts w:ascii="Arial" w:eastAsia="Arial" w:hAnsi="Arial" w:cs="Arial"/>
    </w:rPr>
  </w:style>
  <w:style w:type="paragraph" w:styleId="Title">
    <w:name w:val="Title"/>
    <w:basedOn w:val="Normal"/>
    <w:next w:val="Normal"/>
    <w:link w:val="TitleChar"/>
    <w:uiPriority w:val="99"/>
    <w:qFormat/>
    <w:rsid w:val="00601995"/>
    <w:pPr>
      <w:keepNext/>
      <w:keepLines/>
      <w:spacing w:before="480" w:after="120" w:line="256" w:lineRule="auto"/>
    </w:pPr>
    <w:rPr>
      <w:rFonts w:ascii="Arial" w:eastAsia="Arial" w:hAnsi="Arial" w:cs="Arial"/>
      <w:b/>
      <w:sz w:val="40"/>
      <w:szCs w:val="72"/>
      <w:lang w:eastAsia="en-GB"/>
    </w:rPr>
  </w:style>
  <w:style w:type="character" w:customStyle="1" w:styleId="TitleChar">
    <w:name w:val="Title Char"/>
    <w:basedOn w:val="DefaultParagraphFont"/>
    <w:link w:val="Title"/>
    <w:uiPriority w:val="99"/>
    <w:rsid w:val="00601995"/>
    <w:rPr>
      <w:rFonts w:ascii="Arial" w:eastAsia="Arial" w:hAnsi="Arial" w:cs="Arial"/>
      <w:b/>
      <w:sz w:val="40"/>
      <w:szCs w:val="72"/>
    </w:rPr>
  </w:style>
  <w:style w:type="paragraph" w:styleId="Subtitle">
    <w:name w:val="Subtitle"/>
    <w:basedOn w:val="Normal"/>
    <w:next w:val="Normal"/>
    <w:link w:val="SubtitleChar"/>
    <w:uiPriority w:val="99"/>
    <w:qFormat/>
    <w:rsid w:val="005B15F0"/>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5B15F0"/>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5B15F0"/>
    <w:rPr>
      <w:b/>
      <w:bCs/>
    </w:rPr>
  </w:style>
  <w:style w:type="character" w:customStyle="1" w:styleId="CommentSubjectChar">
    <w:name w:val="Comment Subject Char"/>
    <w:basedOn w:val="CommentTextChar"/>
    <w:link w:val="CommentSubject"/>
    <w:uiPriority w:val="99"/>
    <w:semiHidden/>
    <w:rsid w:val="005B15F0"/>
    <w:rPr>
      <w:rFonts w:ascii="Arial" w:eastAsia="Arial" w:hAnsi="Arial" w:cs="Arial"/>
      <w:b/>
      <w:bCs/>
    </w:rPr>
  </w:style>
  <w:style w:type="paragraph" w:styleId="BalloonText">
    <w:name w:val="Balloon Text"/>
    <w:basedOn w:val="Normal"/>
    <w:link w:val="BalloonTextChar"/>
    <w:uiPriority w:val="99"/>
    <w:semiHidden/>
    <w:unhideWhenUsed/>
    <w:rsid w:val="005B15F0"/>
    <w:rPr>
      <w:rFonts w:ascii="Segoe UI" w:eastAsia="Arial" w:hAnsi="Segoe UI" w:cs="Segoe UI"/>
      <w:sz w:val="18"/>
      <w:szCs w:val="18"/>
      <w:lang w:eastAsia="en-GB"/>
    </w:rPr>
  </w:style>
  <w:style w:type="character" w:customStyle="1" w:styleId="BalloonTextChar">
    <w:name w:val="Balloon Text Char"/>
    <w:basedOn w:val="DefaultParagraphFont"/>
    <w:link w:val="BalloonText"/>
    <w:uiPriority w:val="99"/>
    <w:semiHidden/>
    <w:rsid w:val="005B15F0"/>
    <w:rPr>
      <w:rFonts w:ascii="Segoe UI" w:eastAsia="Arial" w:hAnsi="Segoe UI" w:cs="Segoe UI"/>
      <w:sz w:val="18"/>
      <w:szCs w:val="18"/>
    </w:rPr>
  </w:style>
  <w:style w:type="paragraph" w:styleId="TOCHeading">
    <w:name w:val="TOC Heading"/>
    <w:basedOn w:val="Heading1"/>
    <w:next w:val="Normal"/>
    <w:uiPriority w:val="39"/>
    <w:semiHidden/>
    <w:unhideWhenUsed/>
    <w:qFormat/>
    <w:rsid w:val="005B15F0"/>
    <w:pPr>
      <w:outlineLvl w:val="9"/>
    </w:pPr>
    <w:rPr>
      <w:rFonts w:asciiTheme="majorHAnsi" w:eastAsiaTheme="majorEastAsia" w:hAnsiTheme="majorHAnsi" w:cstheme="majorBidi"/>
      <w:color w:val="365F91" w:themeColor="accent1" w:themeShade="BF"/>
      <w:lang w:val="en-US" w:eastAsia="en-US"/>
    </w:rPr>
  </w:style>
  <w:style w:type="character" w:styleId="CommentReference">
    <w:name w:val="annotation reference"/>
    <w:basedOn w:val="DefaultParagraphFont"/>
    <w:uiPriority w:val="99"/>
    <w:semiHidden/>
    <w:unhideWhenUsed/>
    <w:rsid w:val="005B15F0"/>
    <w:rPr>
      <w:sz w:val="16"/>
      <w:szCs w:val="16"/>
    </w:rPr>
  </w:style>
  <w:style w:type="character" w:styleId="Strong">
    <w:name w:val="Strong"/>
    <w:basedOn w:val="DefaultParagraphFont"/>
    <w:uiPriority w:val="22"/>
    <w:qFormat/>
    <w:rsid w:val="005B15F0"/>
    <w:rPr>
      <w:b/>
      <w:bCs/>
    </w:rPr>
  </w:style>
  <w:style w:type="paragraph" w:styleId="ListParagraph">
    <w:name w:val="List Paragraph"/>
    <w:basedOn w:val="Normal"/>
    <w:uiPriority w:val="34"/>
    <w:rsid w:val="0043189D"/>
    <w:pPr>
      <w:spacing w:after="160" w:line="259" w:lineRule="auto"/>
      <w:ind w:left="720"/>
      <w:contextualSpacing/>
    </w:pPr>
    <w:rPr>
      <w:rFonts w:ascii="Arial" w:eastAsia="Calibri" w:hAnsi="Arial" w:cs="Times New Roman"/>
      <w:sz w:val="24"/>
    </w:rPr>
  </w:style>
  <w:style w:type="character" w:styleId="LineNumber">
    <w:name w:val="line number"/>
    <w:basedOn w:val="DefaultParagraphFont"/>
    <w:semiHidden/>
    <w:unhideWhenUsed/>
    <w:rsid w:val="009C6131"/>
  </w:style>
  <w:style w:type="character" w:customStyle="1" w:styleId="f1000-at-ignore">
    <w:name w:val="f1000-at-ignore"/>
    <w:basedOn w:val="DefaultParagraphFont"/>
    <w:rsid w:val="00452CAD"/>
  </w:style>
  <w:style w:type="paragraph" w:styleId="Caption">
    <w:name w:val="caption"/>
    <w:basedOn w:val="Normal"/>
    <w:next w:val="Normal"/>
    <w:unhideWhenUsed/>
    <w:qFormat/>
    <w:rsid w:val="00574E3A"/>
    <w:pPr>
      <w:spacing w:after="200"/>
    </w:pPr>
    <w:rPr>
      <w:rFonts w:ascii="Arial" w:eastAsia="Calibri" w:hAnsi="Arial" w:cs="Times New Roman"/>
      <w:i/>
      <w:iCs/>
      <w:sz w:val="20"/>
      <w:szCs w:val="18"/>
    </w:rPr>
  </w:style>
  <w:style w:type="paragraph" w:styleId="FootnoteText">
    <w:name w:val="footnote text"/>
    <w:basedOn w:val="Normal"/>
    <w:link w:val="FootnoteTextChar"/>
    <w:semiHidden/>
    <w:unhideWhenUsed/>
    <w:rsid w:val="00A07AFF"/>
    <w:rPr>
      <w:rFonts w:ascii="Arial" w:eastAsia="Calibri" w:hAnsi="Arial" w:cs="Times New Roman"/>
      <w:sz w:val="20"/>
      <w:szCs w:val="20"/>
    </w:rPr>
  </w:style>
  <w:style w:type="character" w:customStyle="1" w:styleId="FootnoteTextChar">
    <w:name w:val="Footnote Text Char"/>
    <w:basedOn w:val="DefaultParagraphFont"/>
    <w:link w:val="FootnoteText"/>
    <w:semiHidden/>
    <w:rsid w:val="00A07AFF"/>
    <w:rPr>
      <w:rFonts w:ascii="Arial" w:hAnsi="Arial"/>
      <w:lang w:eastAsia="en-US"/>
    </w:rPr>
  </w:style>
  <w:style w:type="character" w:styleId="FootnoteReference">
    <w:name w:val="footnote reference"/>
    <w:basedOn w:val="DefaultParagraphFont"/>
    <w:semiHidden/>
    <w:unhideWhenUsed/>
    <w:rsid w:val="00A07AFF"/>
    <w:rPr>
      <w:vertAlign w:val="superscript"/>
    </w:rPr>
  </w:style>
  <w:style w:type="paragraph" w:styleId="Header">
    <w:name w:val="header"/>
    <w:basedOn w:val="Normal"/>
    <w:link w:val="HeaderChar"/>
    <w:unhideWhenUsed/>
    <w:rsid w:val="008013FA"/>
    <w:pPr>
      <w:tabs>
        <w:tab w:val="center" w:pos="4513"/>
        <w:tab w:val="right" w:pos="9026"/>
      </w:tabs>
    </w:pPr>
    <w:rPr>
      <w:rFonts w:ascii="Arial" w:eastAsia="Calibri" w:hAnsi="Arial" w:cs="Times New Roman"/>
      <w:sz w:val="24"/>
    </w:rPr>
  </w:style>
  <w:style w:type="character" w:customStyle="1" w:styleId="HeaderChar">
    <w:name w:val="Header Char"/>
    <w:basedOn w:val="DefaultParagraphFont"/>
    <w:link w:val="Header"/>
    <w:rsid w:val="008013FA"/>
    <w:rPr>
      <w:rFonts w:ascii="Arial" w:hAnsi="Arial"/>
      <w:sz w:val="24"/>
      <w:szCs w:val="22"/>
      <w:lang w:eastAsia="en-US"/>
    </w:rPr>
  </w:style>
  <w:style w:type="table" w:styleId="TableGrid">
    <w:name w:val="Table Grid"/>
    <w:basedOn w:val="TableNormal"/>
    <w:rsid w:val="00EB7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78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85E0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0831">
      <w:bodyDiv w:val="1"/>
      <w:marLeft w:val="0"/>
      <w:marRight w:val="0"/>
      <w:marTop w:val="0"/>
      <w:marBottom w:val="0"/>
      <w:divBdr>
        <w:top w:val="none" w:sz="0" w:space="0" w:color="auto"/>
        <w:left w:val="none" w:sz="0" w:space="0" w:color="auto"/>
        <w:bottom w:val="none" w:sz="0" w:space="0" w:color="auto"/>
        <w:right w:val="none" w:sz="0" w:space="0" w:color="auto"/>
      </w:divBdr>
    </w:div>
    <w:div w:id="743259400">
      <w:bodyDiv w:val="1"/>
      <w:marLeft w:val="0"/>
      <w:marRight w:val="0"/>
      <w:marTop w:val="0"/>
      <w:marBottom w:val="0"/>
      <w:divBdr>
        <w:top w:val="none" w:sz="0" w:space="0" w:color="auto"/>
        <w:left w:val="none" w:sz="0" w:space="0" w:color="auto"/>
        <w:bottom w:val="none" w:sz="0" w:space="0" w:color="auto"/>
        <w:right w:val="none" w:sz="0" w:space="0" w:color="auto"/>
      </w:divBdr>
      <w:divsChild>
        <w:div w:id="1777630101">
          <w:marLeft w:val="0"/>
          <w:marRight w:val="0"/>
          <w:marTop w:val="0"/>
          <w:marBottom w:val="0"/>
          <w:divBdr>
            <w:top w:val="none" w:sz="0" w:space="0" w:color="auto"/>
            <w:left w:val="none" w:sz="0" w:space="0" w:color="auto"/>
            <w:bottom w:val="none" w:sz="0" w:space="0" w:color="auto"/>
            <w:right w:val="none" w:sz="0" w:space="0" w:color="auto"/>
          </w:divBdr>
          <w:divsChild>
            <w:div w:id="1308164199">
              <w:marLeft w:val="0"/>
              <w:marRight w:val="0"/>
              <w:marTop w:val="0"/>
              <w:marBottom w:val="0"/>
              <w:divBdr>
                <w:top w:val="none" w:sz="0" w:space="0" w:color="auto"/>
                <w:left w:val="none" w:sz="0" w:space="0" w:color="auto"/>
                <w:bottom w:val="none" w:sz="0" w:space="0" w:color="auto"/>
                <w:right w:val="none" w:sz="0" w:space="0" w:color="auto"/>
              </w:divBdr>
              <w:divsChild>
                <w:div w:id="1323657589">
                  <w:marLeft w:val="0"/>
                  <w:marRight w:val="0"/>
                  <w:marTop w:val="0"/>
                  <w:marBottom w:val="0"/>
                  <w:divBdr>
                    <w:top w:val="none" w:sz="0" w:space="0" w:color="auto"/>
                    <w:left w:val="none" w:sz="0" w:space="0" w:color="auto"/>
                    <w:bottom w:val="none" w:sz="0" w:space="0" w:color="auto"/>
                    <w:right w:val="none" w:sz="0" w:space="0" w:color="auto"/>
                  </w:divBdr>
                  <w:divsChild>
                    <w:div w:id="15075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7862">
      <w:bodyDiv w:val="1"/>
      <w:marLeft w:val="0"/>
      <w:marRight w:val="0"/>
      <w:marTop w:val="0"/>
      <w:marBottom w:val="0"/>
      <w:divBdr>
        <w:top w:val="none" w:sz="0" w:space="0" w:color="auto"/>
        <w:left w:val="none" w:sz="0" w:space="0" w:color="auto"/>
        <w:bottom w:val="none" w:sz="0" w:space="0" w:color="auto"/>
        <w:right w:val="none" w:sz="0" w:space="0" w:color="auto"/>
      </w:divBdr>
    </w:div>
    <w:div w:id="1072124620">
      <w:bodyDiv w:val="1"/>
      <w:marLeft w:val="0"/>
      <w:marRight w:val="0"/>
      <w:marTop w:val="0"/>
      <w:marBottom w:val="0"/>
      <w:divBdr>
        <w:top w:val="none" w:sz="0" w:space="0" w:color="auto"/>
        <w:left w:val="none" w:sz="0" w:space="0" w:color="auto"/>
        <w:bottom w:val="none" w:sz="0" w:space="0" w:color="auto"/>
        <w:right w:val="none" w:sz="0" w:space="0" w:color="auto"/>
      </w:divBdr>
    </w:div>
    <w:div w:id="1286548033">
      <w:bodyDiv w:val="1"/>
      <w:marLeft w:val="0"/>
      <w:marRight w:val="0"/>
      <w:marTop w:val="0"/>
      <w:marBottom w:val="0"/>
      <w:divBdr>
        <w:top w:val="none" w:sz="0" w:space="0" w:color="auto"/>
        <w:left w:val="none" w:sz="0" w:space="0" w:color="auto"/>
        <w:bottom w:val="none" w:sz="0" w:space="0" w:color="auto"/>
        <w:right w:val="none" w:sz="0" w:space="0" w:color="auto"/>
      </w:divBdr>
      <w:divsChild>
        <w:div w:id="873739262">
          <w:marLeft w:val="547"/>
          <w:marRight w:val="0"/>
          <w:marTop w:val="96"/>
          <w:marBottom w:val="120"/>
          <w:divBdr>
            <w:top w:val="none" w:sz="0" w:space="0" w:color="auto"/>
            <w:left w:val="none" w:sz="0" w:space="0" w:color="auto"/>
            <w:bottom w:val="none" w:sz="0" w:space="0" w:color="auto"/>
            <w:right w:val="none" w:sz="0" w:space="0" w:color="auto"/>
          </w:divBdr>
        </w:div>
        <w:div w:id="1975329113">
          <w:marLeft w:val="1138"/>
          <w:marRight w:val="0"/>
          <w:marTop w:val="86"/>
          <w:marBottom w:val="120"/>
          <w:divBdr>
            <w:top w:val="none" w:sz="0" w:space="0" w:color="auto"/>
            <w:left w:val="none" w:sz="0" w:space="0" w:color="auto"/>
            <w:bottom w:val="none" w:sz="0" w:space="0" w:color="auto"/>
            <w:right w:val="none" w:sz="0" w:space="0" w:color="auto"/>
          </w:divBdr>
        </w:div>
        <w:div w:id="945386037">
          <w:marLeft w:val="1613"/>
          <w:marRight w:val="0"/>
          <w:marTop w:val="77"/>
          <w:marBottom w:val="120"/>
          <w:divBdr>
            <w:top w:val="none" w:sz="0" w:space="0" w:color="auto"/>
            <w:left w:val="none" w:sz="0" w:space="0" w:color="auto"/>
            <w:bottom w:val="none" w:sz="0" w:space="0" w:color="auto"/>
            <w:right w:val="none" w:sz="0" w:space="0" w:color="auto"/>
          </w:divBdr>
        </w:div>
        <w:div w:id="1105611895">
          <w:marLeft w:val="1138"/>
          <w:marRight w:val="0"/>
          <w:marTop w:val="86"/>
          <w:marBottom w:val="120"/>
          <w:divBdr>
            <w:top w:val="none" w:sz="0" w:space="0" w:color="auto"/>
            <w:left w:val="none" w:sz="0" w:space="0" w:color="auto"/>
            <w:bottom w:val="none" w:sz="0" w:space="0" w:color="auto"/>
            <w:right w:val="none" w:sz="0" w:space="0" w:color="auto"/>
          </w:divBdr>
        </w:div>
        <w:div w:id="918251348">
          <w:marLeft w:val="1138"/>
          <w:marRight w:val="0"/>
          <w:marTop w:val="86"/>
          <w:marBottom w:val="120"/>
          <w:divBdr>
            <w:top w:val="none" w:sz="0" w:space="0" w:color="auto"/>
            <w:left w:val="none" w:sz="0" w:space="0" w:color="auto"/>
            <w:bottom w:val="none" w:sz="0" w:space="0" w:color="auto"/>
            <w:right w:val="none" w:sz="0" w:space="0" w:color="auto"/>
          </w:divBdr>
        </w:div>
        <w:div w:id="1873497654">
          <w:marLeft w:val="1613"/>
          <w:marRight w:val="0"/>
          <w:marTop w:val="77"/>
          <w:marBottom w:val="120"/>
          <w:divBdr>
            <w:top w:val="none" w:sz="0" w:space="0" w:color="auto"/>
            <w:left w:val="none" w:sz="0" w:space="0" w:color="auto"/>
            <w:bottom w:val="none" w:sz="0" w:space="0" w:color="auto"/>
            <w:right w:val="none" w:sz="0" w:space="0" w:color="auto"/>
          </w:divBdr>
        </w:div>
        <w:div w:id="1783572176">
          <w:marLeft w:val="547"/>
          <w:marRight w:val="0"/>
          <w:marTop w:val="96"/>
          <w:marBottom w:val="120"/>
          <w:divBdr>
            <w:top w:val="none" w:sz="0" w:space="0" w:color="auto"/>
            <w:left w:val="none" w:sz="0" w:space="0" w:color="auto"/>
            <w:bottom w:val="none" w:sz="0" w:space="0" w:color="auto"/>
            <w:right w:val="none" w:sz="0" w:space="0" w:color="auto"/>
          </w:divBdr>
        </w:div>
        <w:div w:id="766314378">
          <w:marLeft w:val="1138"/>
          <w:marRight w:val="0"/>
          <w:marTop w:val="86"/>
          <w:marBottom w:val="120"/>
          <w:divBdr>
            <w:top w:val="none" w:sz="0" w:space="0" w:color="auto"/>
            <w:left w:val="none" w:sz="0" w:space="0" w:color="auto"/>
            <w:bottom w:val="none" w:sz="0" w:space="0" w:color="auto"/>
            <w:right w:val="none" w:sz="0" w:space="0" w:color="auto"/>
          </w:divBdr>
        </w:div>
        <w:div w:id="32661886">
          <w:marLeft w:val="1138"/>
          <w:marRight w:val="0"/>
          <w:marTop w:val="86"/>
          <w:marBottom w:val="120"/>
          <w:divBdr>
            <w:top w:val="none" w:sz="0" w:space="0" w:color="auto"/>
            <w:left w:val="none" w:sz="0" w:space="0" w:color="auto"/>
            <w:bottom w:val="none" w:sz="0" w:space="0" w:color="auto"/>
            <w:right w:val="none" w:sz="0" w:space="0" w:color="auto"/>
          </w:divBdr>
        </w:div>
      </w:divsChild>
    </w:div>
    <w:div w:id="1365981902">
      <w:bodyDiv w:val="1"/>
      <w:marLeft w:val="0"/>
      <w:marRight w:val="0"/>
      <w:marTop w:val="0"/>
      <w:marBottom w:val="0"/>
      <w:divBdr>
        <w:top w:val="none" w:sz="0" w:space="0" w:color="auto"/>
        <w:left w:val="none" w:sz="0" w:space="0" w:color="auto"/>
        <w:bottom w:val="none" w:sz="0" w:space="0" w:color="auto"/>
        <w:right w:val="none" w:sz="0" w:space="0" w:color="auto"/>
      </w:divBdr>
    </w:div>
    <w:div w:id="1418596755">
      <w:bodyDiv w:val="1"/>
      <w:marLeft w:val="0"/>
      <w:marRight w:val="0"/>
      <w:marTop w:val="0"/>
      <w:marBottom w:val="0"/>
      <w:divBdr>
        <w:top w:val="none" w:sz="0" w:space="0" w:color="auto"/>
        <w:left w:val="none" w:sz="0" w:space="0" w:color="auto"/>
        <w:bottom w:val="none" w:sz="0" w:space="0" w:color="auto"/>
        <w:right w:val="none" w:sz="0" w:space="0" w:color="auto"/>
      </w:divBdr>
    </w:div>
    <w:div w:id="1449206024">
      <w:bodyDiv w:val="1"/>
      <w:marLeft w:val="0"/>
      <w:marRight w:val="0"/>
      <w:marTop w:val="0"/>
      <w:marBottom w:val="0"/>
      <w:divBdr>
        <w:top w:val="none" w:sz="0" w:space="0" w:color="auto"/>
        <w:left w:val="none" w:sz="0" w:space="0" w:color="auto"/>
        <w:bottom w:val="none" w:sz="0" w:space="0" w:color="auto"/>
        <w:right w:val="none" w:sz="0" w:space="0" w:color="auto"/>
      </w:divBdr>
    </w:div>
    <w:div w:id="1567228488">
      <w:bodyDiv w:val="1"/>
      <w:marLeft w:val="0"/>
      <w:marRight w:val="0"/>
      <w:marTop w:val="0"/>
      <w:marBottom w:val="0"/>
      <w:divBdr>
        <w:top w:val="none" w:sz="0" w:space="0" w:color="auto"/>
        <w:left w:val="none" w:sz="0" w:space="0" w:color="auto"/>
        <w:bottom w:val="none" w:sz="0" w:space="0" w:color="auto"/>
        <w:right w:val="none" w:sz="0" w:space="0" w:color="auto"/>
      </w:divBdr>
      <w:divsChild>
        <w:div w:id="108549211">
          <w:marLeft w:val="0"/>
          <w:marRight w:val="0"/>
          <w:marTop w:val="0"/>
          <w:marBottom w:val="0"/>
          <w:divBdr>
            <w:top w:val="none" w:sz="0" w:space="0" w:color="auto"/>
            <w:left w:val="none" w:sz="0" w:space="0" w:color="auto"/>
            <w:bottom w:val="none" w:sz="0" w:space="0" w:color="auto"/>
            <w:right w:val="none" w:sz="0" w:space="0" w:color="auto"/>
          </w:divBdr>
        </w:div>
        <w:div w:id="132666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helancet.com/journals/lancet/article/PIIS0140673609600052/fulltex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life_expectancy_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AE03787DFA994FA271F9FD2B66756E" ma:contentTypeVersion="0" ma:contentTypeDescription="Create a new document." ma:contentTypeScope="" ma:versionID="30208050bfc5d94308a075d0575c18ed">
  <xsd:schema xmlns:xsd="http://www.w3.org/2001/XMLSchema" xmlns:xs="http://www.w3.org/2001/XMLSchema" xmlns:p="http://schemas.microsoft.com/office/2006/metadata/properties" targetNamespace="http://schemas.microsoft.com/office/2006/metadata/properties" ma:root="true" ma:fieldsID="fbcbbdfa5982cb175ec22d50f82093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6DE0F-7D40-424F-839C-7A2E15561471}">
  <ds:schemaRefs>
    <ds:schemaRef ds:uri="http://schemas.microsoft.com/sharepoint/v3/contenttype/forms"/>
  </ds:schemaRefs>
</ds:datastoreItem>
</file>

<file path=customXml/itemProps2.xml><?xml version="1.0" encoding="utf-8"?>
<ds:datastoreItem xmlns:ds="http://schemas.openxmlformats.org/officeDocument/2006/customXml" ds:itemID="{4721BD21-C6ED-4DF1-B011-FAA0F05511BD}">
  <ds:schemaRefs>
    <ds:schemaRef ds:uri="http://purl.org/dc/dcmitype/"/>
    <ds:schemaRef ds:uri="http://purl.org/dc/elements/1.1/"/>
    <ds:schemaRef ds:uri="http://www.w3.org/XML/1998/namespac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13706BBA-9D24-4CD0-A6A8-2B60A52B0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B19221-32CB-4F8F-AD28-723C6A62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4967</Words>
  <Characters>28318</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33219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Devine</dc:creator>
  <cp:keywords/>
  <dc:description/>
  <cp:lastModifiedBy>Gerry McCartney</cp:lastModifiedBy>
  <cp:revision>2</cp:revision>
  <cp:lastPrinted>2019-09-02T12:08:00Z</cp:lastPrinted>
  <dcterms:created xsi:type="dcterms:W3CDTF">2020-02-07T20:26:00Z</dcterms:created>
  <dcterms:modified xsi:type="dcterms:W3CDTF">2020-02-07T20:26:00Z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0x0101009FAE03787DFA994FA271F9FD2B66756E</vt:lpwstr>
  </property>
  <property fmtid="{D5CDD505-2E9C-101B-9397-08002B2CF9AE}" pid="4" name="FileId">
    <vt:lpwstr>753950</vt:lpwstr>
  </property>
  <property fmtid="{D5CDD505-2E9C-101B-9397-08002B2CF9AE}" pid="5" name="ProjectId">
    <vt:lpwstr>-1</vt:lpwstr>
  </property>
  <property fmtid="{D5CDD505-2E9C-101B-9397-08002B2CF9AE}" pid="6" name="StyleId">
    <vt:lpwstr>http://www.zotero.org/styles/plos</vt:lpwstr>
  </property>
</Properties>
</file>