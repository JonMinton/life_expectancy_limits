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C6F41" w14:textId="77777777" w:rsidR="00B94561" w:rsidRDefault="00726FF0" w:rsidP="00726FF0">
      <w:pPr>
        <w:pStyle w:val="Bhead"/>
      </w:pPr>
      <w:r>
        <w:t>Supplemental Data</w:t>
      </w:r>
    </w:p>
    <w:p w14:paraId="5309A64B" w14:textId="5C769D3B" w:rsidR="00E35596" w:rsidRDefault="00E35596" w:rsidP="00E35596">
      <w:pPr>
        <w:pStyle w:val="BodyText1"/>
      </w:pPr>
      <w:r>
        <w:t>The main figures in the paper analysing the 21 high income countries selected by White were repeated using all the countries in the Human Mortality Database for which data were available</w:t>
      </w:r>
      <w:r w:rsidR="00F81BDD">
        <w:t xml:space="preserve"> (see Figure 1)</w:t>
      </w:r>
      <w:r>
        <w:t xml:space="preserve">.  </w:t>
      </w:r>
    </w:p>
    <w:p w14:paraId="2DD8FBB5" w14:textId="77777777" w:rsidR="00726FF0" w:rsidRDefault="00726FF0" w:rsidP="00726FF0">
      <w:pPr>
        <w:pStyle w:val="Caption"/>
        <w:keepNext/>
      </w:pPr>
      <w:r>
        <w:lastRenderedPageBreak/>
        <w:t xml:space="preserve">Figure </w:t>
      </w:r>
      <w:r w:rsidR="00F81BDD">
        <w:rPr>
          <w:noProof/>
        </w:rPr>
        <w:fldChar w:fldCharType="begin"/>
      </w:r>
      <w:r w:rsidR="00F81BDD">
        <w:rPr>
          <w:noProof/>
        </w:rPr>
        <w:instrText xml:space="preserve"> SEQ Figure \* ARABIC </w:instrText>
      </w:r>
      <w:r w:rsidR="00F81BDD">
        <w:rPr>
          <w:noProof/>
        </w:rPr>
        <w:fldChar w:fldCharType="separate"/>
      </w:r>
      <w:r>
        <w:rPr>
          <w:noProof/>
        </w:rPr>
        <w:t>1</w:t>
      </w:r>
      <w:r w:rsidR="00F81BDD">
        <w:rPr>
          <w:noProof/>
        </w:rPr>
        <w:fldChar w:fldCharType="end"/>
      </w:r>
      <w:r>
        <w:t xml:space="preserve"> </w:t>
      </w:r>
      <w:r w:rsidRPr="0000270D">
        <w:t>Data Availability for all 40 countries of the Human Mortality Database.</w:t>
      </w:r>
    </w:p>
    <w:p w14:paraId="783D13FC" w14:textId="77777777" w:rsidR="00726FF0" w:rsidRDefault="00726FF0" w:rsidP="00726FF0">
      <w:pPr>
        <w:pStyle w:val="BodyText1"/>
        <w:keepNext/>
      </w:pPr>
      <w:r>
        <w:rPr>
          <w:noProof/>
        </w:rPr>
        <w:lastRenderedPageBreak/>
        <w:drawing>
          <wp:inline distT="0" distB="0" distL="0" distR="0" wp14:anchorId="4E7410B7" wp14:editId="55B2217C">
            <wp:extent cx="5274310" cy="5274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availability_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5A34A474" w14:textId="77777777" w:rsidR="00726FF0" w:rsidRDefault="00726FF0" w:rsidP="00726FF0">
      <w:pPr>
        <w:pStyle w:val="BodyText1"/>
        <w:keepNext/>
      </w:pPr>
    </w:p>
    <w:p w14:paraId="7CB14908" w14:textId="77777777" w:rsidR="003F70AD" w:rsidRDefault="003F70AD" w:rsidP="00726FF0">
      <w:pPr>
        <w:pStyle w:val="BodyText1"/>
      </w:pPr>
    </w:p>
    <w:p w14:paraId="384BB2B7" w14:textId="3EA3098B" w:rsidR="003F70AD" w:rsidRDefault="003F70AD" w:rsidP="003F70AD">
      <w:pPr>
        <w:pStyle w:val="Caption"/>
        <w:keepNext/>
      </w:pPr>
      <w:commentRangeStart w:id="0"/>
      <w:r>
        <w:t xml:space="preserve">Table </w:t>
      </w:r>
      <w:r w:rsidR="00F81BDD">
        <w:rPr>
          <w:noProof/>
        </w:rPr>
        <w:fldChar w:fldCharType="begin"/>
      </w:r>
      <w:r w:rsidR="00F81BDD">
        <w:rPr>
          <w:noProof/>
        </w:rPr>
        <w:instrText xml:space="preserve"> SEQ Table \* ARABIC </w:instrText>
      </w:r>
      <w:r w:rsidR="00F81BDD">
        <w:rPr>
          <w:noProof/>
        </w:rPr>
        <w:fldChar w:fldCharType="separate"/>
      </w:r>
      <w:r>
        <w:rPr>
          <w:noProof/>
        </w:rPr>
        <w:t>1</w:t>
      </w:r>
      <w:r w:rsidR="00F81BDD">
        <w:rPr>
          <w:noProof/>
        </w:rPr>
        <w:fldChar w:fldCharType="end"/>
      </w:r>
      <w:r w:rsidRPr="0039766E">
        <w:t>: R squared values of life expectancy at birth in 1955 for all 40 HMD countries against average annual gain in life expectancy per year between 1955 and 2016.</w:t>
      </w:r>
      <w:commentRangeEnd w:id="0"/>
      <w:r w:rsidR="00FB41EC">
        <w:rPr>
          <w:rStyle w:val="CommentReference"/>
          <w:i w:val="0"/>
          <w:iCs w:val="0"/>
          <w:color w:val="auto"/>
        </w:rPr>
        <w:commentReference w:id="0"/>
      </w:r>
    </w:p>
    <w:p w14:paraId="36D1E0BF" w14:textId="6C5E6764" w:rsidR="00C4040A" w:rsidRDefault="00C4040A" w:rsidP="00726FF0">
      <w:pPr>
        <w:pStyle w:val="BodyText1"/>
        <w:rPr>
          <w:i/>
          <w:iCs/>
        </w:rPr>
      </w:pPr>
      <w:r w:rsidRPr="00C4040A">
        <w:rPr>
          <w:rFonts w:eastAsia="Calibri" w:cs="Times New Roman"/>
          <w:noProof/>
          <w:szCs w:val="22"/>
        </w:rPr>
        <w:drawing>
          <wp:inline distT="0" distB="0" distL="0" distR="0" wp14:anchorId="1690666E" wp14:editId="420F7B12">
            <wp:extent cx="5274310" cy="1370432"/>
            <wp:effectExtent l="0" t="0" r="2540" b="1270"/>
            <wp:docPr id="3" name="Picture 1" descr="cid:image002.jpg@01D5D10E.4ACBB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5D10E.4ACBB87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274310" cy="1370432"/>
                    </a:xfrm>
                    <a:prstGeom prst="rect">
                      <a:avLst/>
                    </a:prstGeom>
                    <a:noFill/>
                    <a:ln>
                      <a:noFill/>
                    </a:ln>
                  </pic:spPr>
                </pic:pic>
              </a:graphicData>
            </a:graphic>
          </wp:inline>
        </w:drawing>
      </w:r>
    </w:p>
    <w:p w14:paraId="7FCF4A6A" w14:textId="77777777" w:rsidR="007B53DB" w:rsidRDefault="007B53DB" w:rsidP="0020216B">
      <w:pPr>
        <w:pStyle w:val="Caption"/>
        <w:keepNext/>
      </w:pPr>
    </w:p>
    <w:p w14:paraId="52B81F48" w14:textId="2249D66B" w:rsidR="0020216B" w:rsidRDefault="0020216B" w:rsidP="0020216B">
      <w:pPr>
        <w:pStyle w:val="Caption"/>
        <w:keepNext/>
      </w:pPr>
      <w:commentRangeStart w:id="1"/>
      <w:r>
        <w:t xml:space="preserve">Table </w:t>
      </w:r>
      <w:r w:rsidR="00F81BDD">
        <w:rPr>
          <w:noProof/>
        </w:rPr>
        <w:fldChar w:fldCharType="begin"/>
      </w:r>
      <w:r w:rsidR="00F81BDD">
        <w:rPr>
          <w:noProof/>
        </w:rPr>
        <w:instrText xml:space="preserve"> SEQ Table \* ARABIC </w:instrText>
      </w:r>
      <w:r w:rsidR="00F81BDD">
        <w:rPr>
          <w:noProof/>
        </w:rPr>
        <w:fldChar w:fldCharType="separate"/>
      </w:r>
      <w:r w:rsidR="003F70AD">
        <w:rPr>
          <w:noProof/>
        </w:rPr>
        <w:t>2</w:t>
      </w:r>
      <w:r w:rsidR="00F81BDD">
        <w:rPr>
          <w:noProof/>
        </w:rPr>
        <w:fldChar w:fldCharType="end"/>
      </w:r>
      <w:r>
        <w:t>: key to country codes</w:t>
      </w:r>
      <w:commentRangeEnd w:id="1"/>
      <w:r w:rsidR="00FB41EC">
        <w:rPr>
          <w:rStyle w:val="CommentReference"/>
          <w:i w:val="0"/>
          <w:iCs w:val="0"/>
          <w:color w:val="auto"/>
        </w:rPr>
        <w:commentReference w:id="1"/>
      </w:r>
    </w:p>
    <w:tbl>
      <w:tblPr>
        <w:tblStyle w:val="TableGrid"/>
        <w:tblW w:w="0" w:type="auto"/>
        <w:tblLook w:val="04A0" w:firstRow="1" w:lastRow="0" w:firstColumn="1" w:lastColumn="0" w:noHBand="0" w:noVBand="1"/>
      </w:tblPr>
      <w:tblGrid>
        <w:gridCol w:w="1203"/>
        <w:gridCol w:w="2293"/>
        <w:gridCol w:w="3568"/>
      </w:tblGrid>
      <w:tr w:rsidR="007208BC" w:rsidRPr="007B53DB" w14:paraId="219ABE51" w14:textId="77777777" w:rsidTr="007B53DB">
        <w:trPr>
          <w:trHeight w:val="429"/>
        </w:trPr>
        <w:tc>
          <w:tcPr>
            <w:tcW w:w="1203" w:type="dxa"/>
            <w:shd w:val="clear" w:color="auto" w:fill="000000" w:themeFill="text1"/>
          </w:tcPr>
          <w:p w14:paraId="07C57B1E" w14:textId="42C39338" w:rsidR="007208BC" w:rsidRPr="007B53DB" w:rsidRDefault="007208BC" w:rsidP="007208BC">
            <w:pPr>
              <w:rPr>
                <w:rFonts w:cs="Arial"/>
                <w:b/>
                <w:sz w:val="22"/>
              </w:rPr>
            </w:pPr>
            <w:r w:rsidRPr="007B53DB">
              <w:rPr>
                <w:rFonts w:cs="Arial"/>
                <w:b/>
                <w:sz w:val="22"/>
              </w:rPr>
              <w:t>Code</w:t>
            </w:r>
          </w:p>
        </w:tc>
        <w:tc>
          <w:tcPr>
            <w:tcW w:w="2293" w:type="dxa"/>
            <w:shd w:val="clear" w:color="auto" w:fill="000000" w:themeFill="text1"/>
          </w:tcPr>
          <w:p w14:paraId="3E10E8DE" w14:textId="63F39A2B" w:rsidR="007208BC" w:rsidRPr="007B53DB" w:rsidRDefault="007208BC" w:rsidP="007208BC">
            <w:pPr>
              <w:rPr>
                <w:rFonts w:cs="Arial"/>
                <w:b/>
                <w:sz w:val="22"/>
              </w:rPr>
            </w:pPr>
            <w:r w:rsidRPr="007B53DB">
              <w:rPr>
                <w:rFonts w:cs="Arial"/>
                <w:b/>
                <w:sz w:val="22"/>
              </w:rPr>
              <w:t xml:space="preserve">Income Level </w:t>
            </w:r>
          </w:p>
        </w:tc>
        <w:tc>
          <w:tcPr>
            <w:tcW w:w="3568" w:type="dxa"/>
            <w:shd w:val="clear" w:color="auto" w:fill="000000" w:themeFill="text1"/>
          </w:tcPr>
          <w:p w14:paraId="29C2649E" w14:textId="301D42E9" w:rsidR="007208BC" w:rsidRPr="007B53DB" w:rsidRDefault="007B53DB" w:rsidP="007208BC">
            <w:pPr>
              <w:rPr>
                <w:rFonts w:cs="Arial"/>
                <w:b/>
                <w:sz w:val="22"/>
              </w:rPr>
            </w:pPr>
            <w:r w:rsidRPr="007B53DB">
              <w:rPr>
                <w:rFonts w:cs="Arial"/>
                <w:b/>
                <w:sz w:val="22"/>
              </w:rPr>
              <w:t>Country</w:t>
            </w:r>
          </w:p>
        </w:tc>
      </w:tr>
      <w:tr w:rsidR="007208BC" w:rsidRPr="007B53DB" w14:paraId="3445C462" w14:textId="77777777" w:rsidTr="007B53DB">
        <w:trPr>
          <w:trHeight w:val="415"/>
        </w:trPr>
        <w:tc>
          <w:tcPr>
            <w:tcW w:w="1203" w:type="dxa"/>
          </w:tcPr>
          <w:p w14:paraId="7B9E96DB" w14:textId="229745BA" w:rsidR="007208BC" w:rsidRPr="007B53DB" w:rsidRDefault="007208BC" w:rsidP="007208BC">
            <w:pPr>
              <w:rPr>
                <w:rFonts w:cs="Arial"/>
                <w:sz w:val="22"/>
              </w:rPr>
            </w:pPr>
            <w:r w:rsidRPr="007B53DB">
              <w:rPr>
                <w:rFonts w:cs="Arial"/>
                <w:sz w:val="22"/>
              </w:rPr>
              <w:t>AUS</w:t>
            </w:r>
          </w:p>
        </w:tc>
        <w:tc>
          <w:tcPr>
            <w:tcW w:w="2293" w:type="dxa"/>
          </w:tcPr>
          <w:p w14:paraId="0E0E3803" w14:textId="5FC54B3E" w:rsidR="007208BC" w:rsidRPr="007B53DB" w:rsidRDefault="007208BC" w:rsidP="007208BC">
            <w:pPr>
              <w:rPr>
                <w:rFonts w:cs="Arial"/>
                <w:sz w:val="22"/>
              </w:rPr>
            </w:pPr>
            <w:r w:rsidRPr="007B53DB">
              <w:rPr>
                <w:rFonts w:cs="Arial"/>
                <w:sz w:val="22"/>
              </w:rPr>
              <w:t>High Income</w:t>
            </w:r>
          </w:p>
        </w:tc>
        <w:tc>
          <w:tcPr>
            <w:tcW w:w="3568" w:type="dxa"/>
          </w:tcPr>
          <w:p w14:paraId="528786A8" w14:textId="41BA65C8" w:rsidR="007208BC" w:rsidRPr="007B53DB" w:rsidRDefault="007208BC" w:rsidP="007208BC">
            <w:pPr>
              <w:rPr>
                <w:rFonts w:cs="Arial"/>
                <w:sz w:val="22"/>
              </w:rPr>
            </w:pPr>
            <w:r w:rsidRPr="007B53DB">
              <w:rPr>
                <w:rFonts w:cs="Arial"/>
                <w:sz w:val="22"/>
              </w:rPr>
              <w:t>Australia</w:t>
            </w:r>
          </w:p>
        </w:tc>
      </w:tr>
      <w:tr w:rsidR="007208BC" w:rsidRPr="007B53DB" w14:paraId="1D921A12" w14:textId="77777777" w:rsidTr="007B53DB">
        <w:trPr>
          <w:trHeight w:val="429"/>
        </w:trPr>
        <w:tc>
          <w:tcPr>
            <w:tcW w:w="1203" w:type="dxa"/>
          </w:tcPr>
          <w:p w14:paraId="4883F6C0" w14:textId="37CE2A34" w:rsidR="007208BC" w:rsidRPr="007B53DB" w:rsidRDefault="007208BC" w:rsidP="007208BC">
            <w:pPr>
              <w:rPr>
                <w:rFonts w:cs="Arial"/>
                <w:sz w:val="22"/>
              </w:rPr>
            </w:pPr>
            <w:r w:rsidRPr="007B53DB">
              <w:rPr>
                <w:rFonts w:cs="Arial"/>
                <w:sz w:val="22"/>
              </w:rPr>
              <w:t>AUT</w:t>
            </w:r>
          </w:p>
        </w:tc>
        <w:tc>
          <w:tcPr>
            <w:tcW w:w="2293" w:type="dxa"/>
          </w:tcPr>
          <w:p w14:paraId="099E0EFA" w14:textId="7B35ECCC" w:rsidR="007208BC" w:rsidRPr="007B53DB" w:rsidRDefault="007208BC" w:rsidP="007208BC">
            <w:pPr>
              <w:rPr>
                <w:rFonts w:cs="Arial"/>
                <w:sz w:val="22"/>
              </w:rPr>
            </w:pPr>
            <w:r w:rsidRPr="007B53DB">
              <w:rPr>
                <w:rFonts w:cs="Arial"/>
                <w:sz w:val="22"/>
              </w:rPr>
              <w:t>High Income</w:t>
            </w:r>
          </w:p>
        </w:tc>
        <w:tc>
          <w:tcPr>
            <w:tcW w:w="3568" w:type="dxa"/>
          </w:tcPr>
          <w:p w14:paraId="0FB13D87" w14:textId="5ECA3B21" w:rsidR="007208BC" w:rsidRPr="007B53DB" w:rsidRDefault="007208BC" w:rsidP="007208BC">
            <w:pPr>
              <w:rPr>
                <w:rFonts w:cs="Arial"/>
                <w:sz w:val="22"/>
              </w:rPr>
            </w:pPr>
            <w:r w:rsidRPr="007B53DB">
              <w:rPr>
                <w:rFonts w:cs="Arial"/>
                <w:sz w:val="22"/>
              </w:rPr>
              <w:t>Austria</w:t>
            </w:r>
          </w:p>
        </w:tc>
      </w:tr>
      <w:tr w:rsidR="007208BC" w:rsidRPr="007B53DB" w14:paraId="188C9FD4" w14:textId="77777777" w:rsidTr="007B53DB">
        <w:trPr>
          <w:trHeight w:val="415"/>
        </w:trPr>
        <w:tc>
          <w:tcPr>
            <w:tcW w:w="1203" w:type="dxa"/>
          </w:tcPr>
          <w:p w14:paraId="08FED698" w14:textId="0F4B45EC" w:rsidR="007208BC" w:rsidRPr="007B53DB" w:rsidRDefault="007208BC" w:rsidP="007208BC">
            <w:pPr>
              <w:rPr>
                <w:rFonts w:cs="Arial"/>
                <w:sz w:val="22"/>
              </w:rPr>
            </w:pPr>
            <w:r w:rsidRPr="007B53DB">
              <w:rPr>
                <w:rFonts w:cs="Arial"/>
                <w:sz w:val="22"/>
              </w:rPr>
              <w:t>BEL</w:t>
            </w:r>
          </w:p>
        </w:tc>
        <w:tc>
          <w:tcPr>
            <w:tcW w:w="2293" w:type="dxa"/>
          </w:tcPr>
          <w:p w14:paraId="337B4595" w14:textId="55C6158C" w:rsidR="007208BC" w:rsidRPr="007B53DB" w:rsidRDefault="007208BC" w:rsidP="007208BC">
            <w:pPr>
              <w:rPr>
                <w:rFonts w:cs="Arial"/>
                <w:sz w:val="22"/>
              </w:rPr>
            </w:pPr>
            <w:r w:rsidRPr="007B53DB">
              <w:rPr>
                <w:rFonts w:cs="Arial"/>
                <w:sz w:val="22"/>
              </w:rPr>
              <w:t>High Income</w:t>
            </w:r>
          </w:p>
        </w:tc>
        <w:tc>
          <w:tcPr>
            <w:tcW w:w="3568" w:type="dxa"/>
          </w:tcPr>
          <w:p w14:paraId="1B294018" w14:textId="2B357926" w:rsidR="007208BC" w:rsidRPr="007B53DB" w:rsidRDefault="007208BC" w:rsidP="007208BC">
            <w:pPr>
              <w:rPr>
                <w:rFonts w:cs="Arial"/>
                <w:sz w:val="22"/>
              </w:rPr>
            </w:pPr>
            <w:r w:rsidRPr="007B53DB">
              <w:rPr>
                <w:rFonts w:cs="Arial"/>
                <w:sz w:val="22"/>
              </w:rPr>
              <w:t>Belgium</w:t>
            </w:r>
          </w:p>
        </w:tc>
      </w:tr>
      <w:tr w:rsidR="007208BC" w:rsidRPr="007B53DB" w14:paraId="4F574C32" w14:textId="77777777" w:rsidTr="007B53DB">
        <w:trPr>
          <w:trHeight w:val="429"/>
        </w:trPr>
        <w:tc>
          <w:tcPr>
            <w:tcW w:w="1203" w:type="dxa"/>
          </w:tcPr>
          <w:p w14:paraId="65DC49F3" w14:textId="3D755FC0" w:rsidR="007208BC" w:rsidRPr="007B53DB" w:rsidRDefault="007208BC" w:rsidP="007208BC">
            <w:pPr>
              <w:rPr>
                <w:rFonts w:cs="Arial"/>
                <w:sz w:val="22"/>
              </w:rPr>
            </w:pPr>
            <w:r w:rsidRPr="007B53DB">
              <w:rPr>
                <w:rFonts w:cs="Arial"/>
                <w:sz w:val="22"/>
              </w:rPr>
              <w:t>CAN</w:t>
            </w:r>
          </w:p>
        </w:tc>
        <w:tc>
          <w:tcPr>
            <w:tcW w:w="2293" w:type="dxa"/>
          </w:tcPr>
          <w:p w14:paraId="4F0DE97C" w14:textId="5AE72463" w:rsidR="007208BC" w:rsidRPr="007B53DB" w:rsidRDefault="007208BC" w:rsidP="007208BC">
            <w:pPr>
              <w:rPr>
                <w:rFonts w:cs="Arial"/>
                <w:sz w:val="22"/>
              </w:rPr>
            </w:pPr>
            <w:r w:rsidRPr="007B53DB">
              <w:rPr>
                <w:rFonts w:cs="Arial"/>
                <w:sz w:val="22"/>
              </w:rPr>
              <w:t>High Income</w:t>
            </w:r>
          </w:p>
        </w:tc>
        <w:tc>
          <w:tcPr>
            <w:tcW w:w="3568" w:type="dxa"/>
          </w:tcPr>
          <w:p w14:paraId="63C31DB3" w14:textId="706BC96C" w:rsidR="007208BC" w:rsidRPr="007B53DB" w:rsidRDefault="007208BC" w:rsidP="007208BC">
            <w:pPr>
              <w:rPr>
                <w:rFonts w:cs="Arial"/>
                <w:sz w:val="22"/>
              </w:rPr>
            </w:pPr>
            <w:r w:rsidRPr="007B53DB">
              <w:rPr>
                <w:rFonts w:cs="Arial"/>
                <w:sz w:val="22"/>
              </w:rPr>
              <w:t>Canada</w:t>
            </w:r>
          </w:p>
        </w:tc>
      </w:tr>
      <w:tr w:rsidR="007208BC" w:rsidRPr="007B53DB" w14:paraId="2F2E4EE7" w14:textId="77777777" w:rsidTr="007B53DB">
        <w:trPr>
          <w:trHeight w:val="415"/>
        </w:trPr>
        <w:tc>
          <w:tcPr>
            <w:tcW w:w="1203" w:type="dxa"/>
          </w:tcPr>
          <w:p w14:paraId="6312F0C8" w14:textId="721B1DCE" w:rsidR="007208BC" w:rsidRPr="007B53DB" w:rsidRDefault="007208BC" w:rsidP="007208BC">
            <w:pPr>
              <w:rPr>
                <w:rFonts w:cs="Arial"/>
                <w:sz w:val="22"/>
              </w:rPr>
            </w:pPr>
            <w:r w:rsidRPr="007B53DB">
              <w:rPr>
                <w:rFonts w:cs="Arial"/>
                <w:sz w:val="22"/>
              </w:rPr>
              <w:t>CHE</w:t>
            </w:r>
          </w:p>
        </w:tc>
        <w:tc>
          <w:tcPr>
            <w:tcW w:w="2293" w:type="dxa"/>
          </w:tcPr>
          <w:p w14:paraId="68AC0198" w14:textId="1553657E" w:rsidR="007208BC" w:rsidRPr="007B53DB" w:rsidRDefault="007208BC" w:rsidP="007208BC">
            <w:pPr>
              <w:rPr>
                <w:rFonts w:cs="Arial"/>
                <w:sz w:val="22"/>
              </w:rPr>
            </w:pPr>
            <w:r w:rsidRPr="007B53DB">
              <w:rPr>
                <w:rFonts w:cs="Arial"/>
                <w:sz w:val="22"/>
              </w:rPr>
              <w:t>High Income</w:t>
            </w:r>
          </w:p>
        </w:tc>
        <w:tc>
          <w:tcPr>
            <w:tcW w:w="3568" w:type="dxa"/>
          </w:tcPr>
          <w:p w14:paraId="29C6155D" w14:textId="3B695DC7" w:rsidR="007208BC" w:rsidRPr="007B53DB" w:rsidRDefault="007208BC" w:rsidP="007208BC">
            <w:pPr>
              <w:rPr>
                <w:rFonts w:cs="Arial"/>
                <w:sz w:val="22"/>
              </w:rPr>
            </w:pPr>
            <w:r w:rsidRPr="007B53DB">
              <w:rPr>
                <w:rFonts w:cs="Arial"/>
                <w:sz w:val="22"/>
              </w:rPr>
              <w:t>Switzerland</w:t>
            </w:r>
          </w:p>
        </w:tc>
      </w:tr>
      <w:tr w:rsidR="007208BC" w:rsidRPr="007B53DB" w14:paraId="61A874F1" w14:textId="77777777" w:rsidTr="007B53DB">
        <w:trPr>
          <w:trHeight w:val="429"/>
        </w:trPr>
        <w:tc>
          <w:tcPr>
            <w:tcW w:w="1203" w:type="dxa"/>
          </w:tcPr>
          <w:p w14:paraId="1E95BDA6" w14:textId="543F6E50" w:rsidR="007208BC" w:rsidRPr="007B53DB" w:rsidRDefault="007208BC" w:rsidP="007208BC">
            <w:pPr>
              <w:rPr>
                <w:rFonts w:cs="Arial"/>
                <w:sz w:val="22"/>
              </w:rPr>
            </w:pPr>
            <w:r w:rsidRPr="007B53DB">
              <w:rPr>
                <w:rFonts w:cs="Arial"/>
                <w:sz w:val="22"/>
              </w:rPr>
              <w:t>DEUTW</w:t>
            </w:r>
          </w:p>
        </w:tc>
        <w:tc>
          <w:tcPr>
            <w:tcW w:w="2293" w:type="dxa"/>
          </w:tcPr>
          <w:p w14:paraId="719958F3" w14:textId="2077D6CB" w:rsidR="007208BC" w:rsidRPr="007B53DB" w:rsidRDefault="007208BC" w:rsidP="007208BC">
            <w:pPr>
              <w:rPr>
                <w:rFonts w:cs="Arial"/>
                <w:sz w:val="22"/>
              </w:rPr>
            </w:pPr>
            <w:r w:rsidRPr="007B53DB">
              <w:rPr>
                <w:rFonts w:cs="Arial"/>
                <w:sz w:val="22"/>
              </w:rPr>
              <w:t>High Income</w:t>
            </w:r>
          </w:p>
        </w:tc>
        <w:tc>
          <w:tcPr>
            <w:tcW w:w="3568" w:type="dxa"/>
          </w:tcPr>
          <w:p w14:paraId="22F665B4" w14:textId="3077FA85" w:rsidR="007208BC" w:rsidRPr="007B53DB" w:rsidRDefault="007208BC" w:rsidP="007208BC">
            <w:pPr>
              <w:rPr>
                <w:rFonts w:cs="Arial"/>
                <w:sz w:val="22"/>
              </w:rPr>
            </w:pPr>
            <w:r w:rsidRPr="007B53DB">
              <w:rPr>
                <w:rFonts w:cs="Arial"/>
                <w:sz w:val="22"/>
              </w:rPr>
              <w:t>West Germany</w:t>
            </w:r>
          </w:p>
        </w:tc>
      </w:tr>
      <w:tr w:rsidR="007208BC" w:rsidRPr="007B53DB" w14:paraId="0CD06098" w14:textId="77777777" w:rsidTr="007B53DB">
        <w:trPr>
          <w:trHeight w:val="415"/>
        </w:trPr>
        <w:tc>
          <w:tcPr>
            <w:tcW w:w="1203" w:type="dxa"/>
          </w:tcPr>
          <w:p w14:paraId="169B377E" w14:textId="05D292D1" w:rsidR="007208BC" w:rsidRPr="007B53DB" w:rsidRDefault="007208BC" w:rsidP="007208BC">
            <w:pPr>
              <w:rPr>
                <w:rFonts w:cs="Arial"/>
                <w:sz w:val="22"/>
              </w:rPr>
            </w:pPr>
            <w:r w:rsidRPr="007B53DB">
              <w:rPr>
                <w:rFonts w:cs="Arial"/>
                <w:sz w:val="22"/>
              </w:rPr>
              <w:lastRenderedPageBreak/>
              <w:t>DNK</w:t>
            </w:r>
          </w:p>
        </w:tc>
        <w:tc>
          <w:tcPr>
            <w:tcW w:w="2293" w:type="dxa"/>
          </w:tcPr>
          <w:p w14:paraId="5BAC8C80" w14:textId="7A570EE0" w:rsidR="007208BC" w:rsidRPr="007B53DB" w:rsidRDefault="007208BC" w:rsidP="007208BC">
            <w:pPr>
              <w:rPr>
                <w:rFonts w:cs="Arial"/>
                <w:sz w:val="22"/>
              </w:rPr>
            </w:pPr>
            <w:r w:rsidRPr="007B53DB">
              <w:rPr>
                <w:rFonts w:cs="Arial"/>
                <w:sz w:val="22"/>
              </w:rPr>
              <w:t>High Income</w:t>
            </w:r>
          </w:p>
        </w:tc>
        <w:tc>
          <w:tcPr>
            <w:tcW w:w="3568" w:type="dxa"/>
          </w:tcPr>
          <w:p w14:paraId="0596FF64" w14:textId="78E294FE" w:rsidR="007208BC" w:rsidRPr="007B53DB" w:rsidRDefault="007208BC" w:rsidP="007208BC">
            <w:pPr>
              <w:rPr>
                <w:rFonts w:cs="Arial"/>
                <w:sz w:val="22"/>
              </w:rPr>
            </w:pPr>
            <w:r w:rsidRPr="007B53DB">
              <w:rPr>
                <w:rFonts w:cs="Arial"/>
                <w:sz w:val="22"/>
              </w:rPr>
              <w:t>Denmark</w:t>
            </w:r>
          </w:p>
        </w:tc>
      </w:tr>
      <w:tr w:rsidR="007208BC" w:rsidRPr="007B53DB" w14:paraId="3C1396C6" w14:textId="77777777" w:rsidTr="007B53DB">
        <w:trPr>
          <w:trHeight w:val="429"/>
        </w:trPr>
        <w:tc>
          <w:tcPr>
            <w:tcW w:w="1203" w:type="dxa"/>
          </w:tcPr>
          <w:p w14:paraId="311662B7" w14:textId="277ACA96" w:rsidR="007208BC" w:rsidRPr="007B53DB" w:rsidRDefault="007208BC" w:rsidP="007208BC">
            <w:pPr>
              <w:rPr>
                <w:rFonts w:cs="Arial"/>
                <w:sz w:val="22"/>
              </w:rPr>
            </w:pPr>
            <w:r w:rsidRPr="007B53DB">
              <w:rPr>
                <w:rFonts w:cs="Arial"/>
                <w:sz w:val="22"/>
              </w:rPr>
              <w:t>ESP</w:t>
            </w:r>
          </w:p>
        </w:tc>
        <w:tc>
          <w:tcPr>
            <w:tcW w:w="2293" w:type="dxa"/>
          </w:tcPr>
          <w:p w14:paraId="42D5C280" w14:textId="2CBAAF24" w:rsidR="007208BC" w:rsidRPr="007B53DB" w:rsidRDefault="007208BC" w:rsidP="007208BC">
            <w:pPr>
              <w:rPr>
                <w:rFonts w:cs="Arial"/>
                <w:sz w:val="22"/>
              </w:rPr>
            </w:pPr>
            <w:r w:rsidRPr="007B53DB">
              <w:rPr>
                <w:rFonts w:cs="Arial"/>
                <w:sz w:val="22"/>
              </w:rPr>
              <w:t>High Income</w:t>
            </w:r>
          </w:p>
        </w:tc>
        <w:tc>
          <w:tcPr>
            <w:tcW w:w="3568" w:type="dxa"/>
          </w:tcPr>
          <w:p w14:paraId="1D936EEF" w14:textId="10DDB8F8" w:rsidR="007208BC" w:rsidRPr="007B53DB" w:rsidRDefault="007208BC" w:rsidP="007208BC">
            <w:pPr>
              <w:rPr>
                <w:rFonts w:cs="Arial"/>
                <w:sz w:val="22"/>
              </w:rPr>
            </w:pPr>
            <w:r w:rsidRPr="007B53DB">
              <w:rPr>
                <w:rFonts w:cs="Arial"/>
                <w:sz w:val="22"/>
              </w:rPr>
              <w:t>Spain</w:t>
            </w:r>
          </w:p>
        </w:tc>
      </w:tr>
      <w:tr w:rsidR="007208BC" w:rsidRPr="007B53DB" w14:paraId="014FD2C9" w14:textId="77777777" w:rsidTr="007B53DB">
        <w:trPr>
          <w:trHeight w:val="415"/>
        </w:trPr>
        <w:tc>
          <w:tcPr>
            <w:tcW w:w="1203" w:type="dxa"/>
          </w:tcPr>
          <w:p w14:paraId="568BFC80" w14:textId="250DC11C" w:rsidR="007208BC" w:rsidRPr="007B53DB" w:rsidRDefault="007208BC" w:rsidP="007208BC">
            <w:pPr>
              <w:rPr>
                <w:rFonts w:cs="Arial"/>
                <w:sz w:val="22"/>
              </w:rPr>
            </w:pPr>
            <w:r w:rsidRPr="007B53DB">
              <w:rPr>
                <w:rFonts w:cs="Arial"/>
                <w:sz w:val="22"/>
              </w:rPr>
              <w:t>FIN</w:t>
            </w:r>
          </w:p>
        </w:tc>
        <w:tc>
          <w:tcPr>
            <w:tcW w:w="2293" w:type="dxa"/>
          </w:tcPr>
          <w:p w14:paraId="53629AC8" w14:textId="1BB61FCC" w:rsidR="007208BC" w:rsidRPr="007B53DB" w:rsidRDefault="007208BC" w:rsidP="007208BC">
            <w:pPr>
              <w:rPr>
                <w:rFonts w:cs="Arial"/>
                <w:sz w:val="22"/>
              </w:rPr>
            </w:pPr>
            <w:r w:rsidRPr="007B53DB">
              <w:rPr>
                <w:rFonts w:cs="Arial"/>
                <w:sz w:val="22"/>
              </w:rPr>
              <w:t>High Income</w:t>
            </w:r>
          </w:p>
        </w:tc>
        <w:tc>
          <w:tcPr>
            <w:tcW w:w="3568" w:type="dxa"/>
          </w:tcPr>
          <w:p w14:paraId="08D8D429" w14:textId="34EE99AB" w:rsidR="007208BC" w:rsidRPr="007B53DB" w:rsidRDefault="007208BC" w:rsidP="007208BC">
            <w:pPr>
              <w:rPr>
                <w:rFonts w:cs="Arial"/>
                <w:sz w:val="22"/>
              </w:rPr>
            </w:pPr>
            <w:r w:rsidRPr="007B53DB">
              <w:rPr>
                <w:rFonts w:cs="Arial"/>
                <w:sz w:val="22"/>
              </w:rPr>
              <w:t>Finland</w:t>
            </w:r>
          </w:p>
        </w:tc>
      </w:tr>
      <w:tr w:rsidR="007208BC" w:rsidRPr="007B53DB" w14:paraId="28E34E0E" w14:textId="77777777" w:rsidTr="007B53DB">
        <w:trPr>
          <w:trHeight w:val="429"/>
        </w:trPr>
        <w:tc>
          <w:tcPr>
            <w:tcW w:w="1203" w:type="dxa"/>
          </w:tcPr>
          <w:p w14:paraId="6E560ABC" w14:textId="408A16AE" w:rsidR="007208BC" w:rsidRPr="007B53DB" w:rsidRDefault="007208BC" w:rsidP="007208BC">
            <w:pPr>
              <w:rPr>
                <w:rFonts w:cs="Arial"/>
                <w:sz w:val="22"/>
              </w:rPr>
            </w:pPr>
            <w:r w:rsidRPr="007B53DB">
              <w:rPr>
                <w:rFonts w:cs="Arial"/>
                <w:sz w:val="22"/>
              </w:rPr>
              <w:t>FRATNP</w:t>
            </w:r>
          </w:p>
        </w:tc>
        <w:tc>
          <w:tcPr>
            <w:tcW w:w="2293" w:type="dxa"/>
          </w:tcPr>
          <w:p w14:paraId="75E6C475" w14:textId="0C94D7B9" w:rsidR="007208BC" w:rsidRPr="007B53DB" w:rsidRDefault="007208BC" w:rsidP="007208BC">
            <w:pPr>
              <w:rPr>
                <w:rFonts w:cs="Arial"/>
                <w:sz w:val="22"/>
              </w:rPr>
            </w:pPr>
            <w:r w:rsidRPr="007B53DB">
              <w:rPr>
                <w:rFonts w:cs="Arial"/>
                <w:sz w:val="22"/>
              </w:rPr>
              <w:t>High Income</w:t>
            </w:r>
          </w:p>
        </w:tc>
        <w:tc>
          <w:tcPr>
            <w:tcW w:w="3568" w:type="dxa"/>
          </w:tcPr>
          <w:p w14:paraId="310BB31E" w14:textId="452484C3" w:rsidR="007208BC" w:rsidRPr="007B53DB" w:rsidRDefault="007208BC" w:rsidP="007208BC">
            <w:pPr>
              <w:rPr>
                <w:rFonts w:cs="Arial"/>
                <w:sz w:val="22"/>
              </w:rPr>
            </w:pPr>
            <w:r w:rsidRPr="007B53DB">
              <w:rPr>
                <w:rFonts w:cs="Arial"/>
                <w:sz w:val="22"/>
              </w:rPr>
              <w:t>France (total population)</w:t>
            </w:r>
          </w:p>
        </w:tc>
      </w:tr>
      <w:tr w:rsidR="007208BC" w:rsidRPr="007B53DB" w14:paraId="6F53F7EA" w14:textId="77777777" w:rsidTr="007B53DB">
        <w:trPr>
          <w:trHeight w:val="415"/>
        </w:trPr>
        <w:tc>
          <w:tcPr>
            <w:tcW w:w="1203" w:type="dxa"/>
          </w:tcPr>
          <w:p w14:paraId="333645DB" w14:textId="2505FB4B" w:rsidR="007208BC" w:rsidRPr="007B53DB" w:rsidRDefault="007208BC" w:rsidP="007208BC">
            <w:pPr>
              <w:rPr>
                <w:rFonts w:cs="Arial"/>
                <w:sz w:val="22"/>
              </w:rPr>
            </w:pPr>
            <w:r w:rsidRPr="007B53DB">
              <w:rPr>
                <w:rFonts w:cs="Arial"/>
                <w:sz w:val="22"/>
              </w:rPr>
              <w:t>GBR_NP</w:t>
            </w:r>
          </w:p>
        </w:tc>
        <w:tc>
          <w:tcPr>
            <w:tcW w:w="2293" w:type="dxa"/>
          </w:tcPr>
          <w:p w14:paraId="4422A312" w14:textId="7186268A" w:rsidR="007208BC" w:rsidRPr="007B53DB" w:rsidRDefault="007208BC" w:rsidP="007208BC">
            <w:pPr>
              <w:rPr>
                <w:rFonts w:cs="Arial"/>
                <w:sz w:val="22"/>
              </w:rPr>
            </w:pPr>
            <w:r w:rsidRPr="007B53DB">
              <w:rPr>
                <w:rFonts w:cs="Arial"/>
                <w:sz w:val="22"/>
              </w:rPr>
              <w:t>High Income</w:t>
            </w:r>
          </w:p>
        </w:tc>
        <w:tc>
          <w:tcPr>
            <w:tcW w:w="3568" w:type="dxa"/>
          </w:tcPr>
          <w:p w14:paraId="7FD6D26F" w14:textId="20066889" w:rsidR="007208BC" w:rsidRPr="007B53DB" w:rsidRDefault="007B53DB" w:rsidP="007208BC">
            <w:pPr>
              <w:rPr>
                <w:rFonts w:cs="Arial"/>
                <w:sz w:val="22"/>
              </w:rPr>
            </w:pPr>
            <w:r w:rsidRPr="007B53DB">
              <w:rPr>
                <w:rFonts w:cs="Arial"/>
                <w:sz w:val="22"/>
              </w:rPr>
              <w:t>United Kingdom</w:t>
            </w:r>
            <w:r w:rsidR="007208BC" w:rsidRPr="007B53DB">
              <w:rPr>
                <w:rFonts w:cs="Arial"/>
                <w:sz w:val="22"/>
              </w:rPr>
              <w:t xml:space="preserve"> (total population)</w:t>
            </w:r>
          </w:p>
        </w:tc>
      </w:tr>
      <w:tr w:rsidR="007208BC" w:rsidRPr="007B53DB" w14:paraId="25755418" w14:textId="77777777" w:rsidTr="007B53DB">
        <w:trPr>
          <w:trHeight w:val="429"/>
        </w:trPr>
        <w:tc>
          <w:tcPr>
            <w:tcW w:w="1203" w:type="dxa"/>
          </w:tcPr>
          <w:p w14:paraId="035AB523" w14:textId="789DAE40" w:rsidR="007208BC" w:rsidRPr="007B53DB" w:rsidRDefault="007208BC" w:rsidP="007208BC">
            <w:pPr>
              <w:rPr>
                <w:rFonts w:cs="Arial"/>
                <w:sz w:val="22"/>
              </w:rPr>
            </w:pPr>
            <w:r w:rsidRPr="007B53DB">
              <w:rPr>
                <w:rFonts w:cs="Arial"/>
                <w:sz w:val="22"/>
              </w:rPr>
              <w:t>GRC</w:t>
            </w:r>
          </w:p>
        </w:tc>
        <w:tc>
          <w:tcPr>
            <w:tcW w:w="2293" w:type="dxa"/>
          </w:tcPr>
          <w:p w14:paraId="49E3AD32" w14:textId="5432C489" w:rsidR="007208BC" w:rsidRPr="007B53DB" w:rsidRDefault="007208BC" w:rsidP="007208BC">
            <w:pPr>
              <w:rPr>
                <w:rFonts w:cs="Arial"/>
                <w:sz w:val="22"/>
              </w:rPr>
            </w:pPr>
            <w:r w:rsidRPr="007B53DB">
              <w:rPr>
                <w:rFonts w:cs="Arial"/>
                <w:sz w:val="22"/>
              </w:rPr>
              <w:t>High Income</w:t>
            </w:r>
          </w:p>
        </w:tc>
        <w:tc>
          <w:tcPr>
            <w:tcW w:w="3568" w:type="dxa"/>
          </w:tcPr>
          <w:p w14:paraId="3E783AD2" w14:textId="3AAA9C34" w:rsidR="007208BC" w:rsidRPr="007B53DB" w:rsidRDefault="007208BC" w:rsidP="007208BC">
            <w:pPr>
              <w:rPr>
                <w:rFonts w:cs="Arial"/>
                <w:sz w:val="22"/>
              </w:rPr>
            </w:pPr>
            <w:r w:rsidRPr="007B53DB">
              <w:rPr>
                <w:rFonts w:cs="Arial"/>
                <w:sz w:val="22"/>
              </w:rPr>
              <w:t>Greece</w:t>
            </w:r>
          </w:p>
        </w:tc>
      </w:tr>
      <w:tr w:rsidR="007208BC" w:rsidRPr="007B53DB" w14:paraId="12A04BAD" w14:textId="77777777" w:rsidTr="007B53DB">
        <w:trPr>
          <w:trHeight w:val="415"/>
        </w:trPr>
        <w:tc>
          <w:tcPr>
            <w:tcW w:w="1203" w:type="dxa"/>
          </w:tcPr>
          <w:p w14:paraId="2127F357" w14:textId="3E3747F7" w:rsidR="007208BC" w:rsidRPr="007B53DB" w:rsidRDefault="007208BC" w:rsidP="007208BC">
            <w:pPr>
              <w:rPr>
                <w:rFonts w:cs="Arial"/>
                <w:sz w:val="22"/>
              </w:rPr>
            </w:pPr>
            <w:r w:rsidRPr="007B53DB">
              <w:rPr>
                <w:rFonts w:cs="Arial"/>
                <w:sz w:val="22"/>
              </w:rPr>
              <w:t>IRL</w:t>
            </w:r>
          </w:p>
        </w:tc>
        <w:tc>
          <w:tcPr>
            <w:tcW w:w="2293" w:type="dxa"/>
          </w:tcPr>
          <w:p w14:paraId="14AF032F" w14:textId="69D096BC" w:rsidR="007208BC" w:rsidRPr="007B53DB" w:rsidRDefault="007208BC" w:rsidP="007208BC">
            <w:pPr>
              <w:rPr>
                <w:rFonts w:cs="Arial"/>
                <w:sz w:val="22"/>
              </w:rPr>
            </w:pPr>
            <w:r w:rsidRPr="007B53DB">
              <w:rPr>
                <w:rFonts w:cs="Arial"/>
                <w:sz w:val="22"/>
              </w:rPr>
              <w:t>High Income</w:t>
            </w:r>
          </w:p>
        </w:tc>
        <w:tc>
          <w:tcPr>
            <w:tcW w:w="3568" w:type="dxa"/>
          </w:tcPr>
          <w:p w14:paraId="1919ECDB" w14:textId="0233997F" w:rsidR="007208BC" w:rsidRPr="007B53DB" w:rsidRDefault="007208BC" w:rsidP="007208BC">
            <w:pPr>
              <w:rPr>
                <w:rFonts w:cs="Arial"/>
                <w:sz w:val="22"/>
              </w:rPr>
            </w:pPr>
            <w:r w:rsidRPr="007B53DB">
              <w:rPr>
                <w:rFonts w:cs="Arial"/>
                <w:sz w:val="22"/>
              </w:rPr>
              <w:t>Ireland</w:t>
            </w:r>
          </w:p>
        </w:tc>
      </w:tr>
      <w:tr w:rsidR="007208BC" w:rsidRPr="007B53DB" w14:paraId="7A2B7C71" w14:textId="77777777" w:rsidTr="007B53DB">
        <w:trPr>
          <w:trHeight w:val="429"/>
        </w:trPr>
        <w:tc>
          <w:tcPr>
            <w:tcW w:w="1203" w:type="dxa"/>
          </w:tcPr>
          <w:p w14:paraId="2A83F594" w14:textId="10943F88" w:rsidR="007208BC" w:rsidRPr="007B53DB" w:rsidRDefault="007208BC" w:rsidP="007208BC">
            <w:pPr>
              <w:rPr>
                <w:rFonts w:cs="Arial"/>
                <w:sz w:val="22"/>
              </w:rPr>
            </w:pPr>
            <w:r w:rsidRPr="007B53DB">
              <w:rPr>
                <w:rFonts w:cs="Arial"/>
                <w:sz w:val="22"/>
              </w:rPr>
              <w:t>ITA</w:t>
            </w:r>
          </w:p>
        </w:tc>
        <w:tc>
          <w:tcPr>
            <w:tcW w:w="2293" w:type="dxa"/>
          </w:tcPr>
          <w:p w14:paraId="2370FE6B" w14:textId="22560633" w:rsidR="007208BC" w:rsidRPr="007B53DB" w:rsidRDefault="007208BC" w:rsidP="007208BC">
            <w:pPr>
              <w:rPr>
                <w:rFonts w:cs="Arial"/>
                <w:sz w:val="22"/>
              </w:rPr>
            </w:pPr>
            <w:r w:rsidRPr="007B53DB">
              <w:rPr>
                <w:rFonts w:cs="Arial"/>
                <w:sz w:val="22"/>
              </w:rPr>
              <w:t>High Income</w:t>
            </w:r>
          </w:p>
        </w:tc>
        <w:tc>
          <w:tcPr>
            <w:tcW w:w="3568" w:type="dxa"/>
          </w:tcPr>
          <w:p w14:paraId="40DD0592" w14:textId="59388913" w:rsidR="007208BC" w:rsidRPr="007B53DB" w:rsidRDefault="007208BC" w:rsidP="007208BC">
            <w:pPr>
              <w:rPr>
                <w:rFonts w:cs="Arial"/>
                <w:sz w:val="22"/>
              </w:rPr>
            </w:pPr>
            <w:r w:rsidRPr="007B53DB">
              <w:rPr>
                <w:rFonts w:cs="Arial"/>
                <w:sz w:val="22"/>
              </w:rPr>
              <w:t>Italy</w:t>
            </w:r>
          </w:p>
        </w:tc>
      </w:tr>
      <w:tr w:rsidR="007208BC" w:rsidRPr="007B53DB" w14:paraId="125E9A53" w14:textId="77777777" w:rsidTr="007B53DB">
        <w:trPr>
          <w:trHeight w:val="429"/>
        </w:trPr>
        <w:tc>
          <w:tcPr>
            <w:tcW w:w="1203" w:type="dxa"/>
          </w:tcPr>
          <w:p w14:paraId="7151E30C" w14:textId="68EF80BB" w:rsidR="007208BC" w:rsidRPr="007B53DB" w:rsidRDefault="007208BC" w:rsidP="007208BC">
            <w:pPr>
              <w:rPr>
                <w:rFonts w:cs="Arial"/>
                <w:sz w:val="22"/>
              </w:rPr>
            </w:pPr>
            <w:r w:rsidRPr="007B53DB">
              <w:rPr>
                <w:rFonts w:cs="Arial"/>
                <w:sz w:val="22"/>
              </w:rPr>
              <w:t>JPN</w:t>
            </w:r>
          </w:p>
        </w:tc>
        <w:tc>
          <w:tcPr>
            <w:tcW w:w="2293" w:type="dxa"/>
          </w:tcPr>
          <w:p w14:paraId="6D80480E" w14:textId="472A762D" w:rsidR="007208BC" w:rsidRPr="007B53DB" w:rsidRDefault="007208BC" w:rsidP="007208BC">
            <w:pPr>
              <w:rPr>
                <w:rFonts w:cs="Arial"/>
                <w:sz w:val="22"/>
              </w:rPr>
            </w:pPr>
            <w:r w:rsidRPr="007B53DB">
              <w:rPr>
                <w:rFonts w:cs="Arial"/>
                <w:sz w:val="22"/>
              </w:rPr>
              <w:t>High Income</w:t>
            </w:r>
          </w:p>
        </w:tc>
        <w:tc>
          <w:tcPr>
            <w:tcW w:w="3568" w:type="dxa"/>
          </w:tcPr>
          <w:p w14:paraId="6D59354C" w14:textId="430479EF" w:rsidR="007208BC" w:rsidRPr="007B53DB" w:rsidRDefault="007208BC" w:rsidP="007208BC">
            <w:pPr>
              <w:rPr>
                <w:rFonts w:cs="Arial"/>
                <w:sz w:val="22"/>
              </w:rPr>
            </w:pPr>
            <w:r w:rsidRPr="007B53DB">
              <w:rPr>
                <w:rFonts w:cs="Arial"/>
                <w:sz w:val="22"/>
              </w:rPr>
              <w:t>Japan</w:t>
            </w:r>
          </w:p>
        </w:tc>
      </w:tr>
      <w:tr w:rsidR="007208BC" w:rsidRPr="007B53DB" w14:paraId="193F150E" w14:textId="77777777" w:rsidTr="007B53DB">
        <w:trPr>
          <w:trHeight w:val="415"/>
        </w:trPr>
        <w:tc>
          <w:tcPr>
            <w:tcW w:w="1203" w:type="dxa"/>
          </w:tcPr>
          <w:p w14:paraId="5253236A" w14:textId="1DC69AA5" w:rsidR="007208BC" w:rsidRPr="007B53DB" w:rsidRDefault="007208BC" w:rsidP="007208BC">
            <w:pPr>
              <w:rPr>
                <w:rFonts w:cs="Arial"/>
                <w:sz w:val="22"/>
              </w:rPr>
            </w:pPr>
            <w:r w:rsidRPr="007B53DB">
              <w:rPr>
                <w:rFonts w:cs="Arial"/>
                <w:sz w:val="22"/>
              </w:rPr>
              <w:t>NLD</w:t>
            </w:r>
          </w:p>
        </w:tc>
        <w:tc>
          <w:tcPr>
            <w:tcW w:w="2293" w:type="dxa"/>
          </w:tcPr>
          <w:p w14:paraId="5A827B5D" w14:textId="67277718" w:rsidR="007208BC" w:rsidRPr="007B53DB" w:rsidRDefault="007208BC" w:rsidP="007208BC">
            <w:pPr>
              <w:rPr>
                <w:rFonts w:cs="Arial"/>
                <w:sz w:val="22"/>
              </w:rPr>
            </w:pPr>
            <w:r w:rsidRPr="007B53DB">
              <w:rPr>
                <w:rFonts w:cs="Arial"/>
                <w:sz w:val="22"/>
              </w:rPr>
              <w:t>High Income</w:t>
            </w:r>
          </w:p>
        </w:tc>
        <w:tc>
          <w:tcPr>
            <w:tcW w:w="3568" w:type="dxa"/>
          </w:tcPr>
          <w:p w14:paraId="5AC3812A" w14:textId="7010B4AC" w:rsidR="007208BC" w:rsidRPr="007B53DB" w:rsidRDefault="007208BC" w:rsidP="007208BC">
            <w:pPr>
              <w:rPr>
                <w:rFonts w:cs="Arial"/>
                <w:sz w:val="22"/>
              </w:rPr>
            </w:pPr>
            <w:r w:rsidRPr="007B53DB">
              <w:rPr>
                <w:rFonts w:cs="Arial"/>
                <w:sz w:val="22"/>
              </w:rPr>
              <w:t>Netherlands</w:t>
            </w:r>
          </w:p>
        </w:tc>
      </w:tr>
      <w:tr w:rsidR="007208BC" w:rsidRPr="007B53DB" w14:paraId="4B31EC77" w14:textId="77777777" w:rsidTr="007B53DB">
        <w:trPr>
          <w:trHeight w:val="429"/>
        </w:trPr>
        <w:tc>
          <w:tcPr>
            <w:tcW w:w="1203" w:type="dxa"/>
          </w:tcPr>
          <w:p w14:paraId="24178A09" w14:textId="4BF02C56" w:rsidR="007208BC" w:rsidRPr="007B53DB" w:rsidRDefault="007208BC" w:rsidP="007208BC">
            <w:pPr>
              <w:rPr>
                <w:rFonts w:cs="Arial"/>
                <w:sz w:val="22"/>
              </w:rPr>
            </w:pPr>
            <w:r w:rsidRPr="007B53DB">
              <w:rPr>
                <w:rFonts w:cs="Arial"/>
                <w:sz w:val="22"/>
              </w:rPr>
              <w:t>NOR</w:t>
            </w:r>
          </w:p>
        </w:tc>
        <w:tc>
          <w:tcPr>
            <w:tcW w:w="2293" w:type="dxa"/>
          </w:tcPr>
          <w:p w14:paraId="36174DD7" w14:textId="57E1B0D7" w:rsidR="007208BC" w:rsidRPr="007B53DB" w:rsidRDefault="007208BC" w:rsidP="007208BC">
            <w:pPr>
              <w:rPr>
                <w:rFonts w:cs="Arial"/>
                <w:sz w:val="22"/>
              </w:rPr>
            </w:pPr>
            <w:r w:rsidRPr="007B53DB">
              <w:rPr>
                <w:rFonts w:cs="Arial"/>
                <w:sz w:val="22"/>
              </w:rPr>
              <w:t>High Income</w:t>
            </w:r>
          </w:p>
        </w:tc>
        <w:tc>
          <w:tcPr>
            <w:tcW w:w="3568" w:type="dxa"/>
          </w:tcPr>
          <w:p w14:paraId="37121164" w14:textId="0849FA88" w:rsidR="007208BC" w:rsidRPr="007B53DB" w:rsidRDefault="007208BC" w:rsidP="007208BC">
            <w:pPr>
              <w:rPr>
                <w:rFonts w:cs="Arial"/>
                <w:sz w:val="22"/>
              </w:rPr>
            </w:pPr>
            <w:r w:rsidRPr="007B53DB">
              <w:rPr>
                <w:rFonts w:cs="Arial"/>
                <w:sz w:val="22"/>
              </w:rPr>
              <w:t>Norway</w:t>
            </w:r>
          </w:p>
        </w:tc>
      </w:tr>
      <w:tr w:rsidR="007208BC" w:rsidRPr="007B53DB" w14:paraId="4DF04912" w14:textId="77777777" w:rsidTr="007B53DB">
        <w:trPr>
          <w:trHeight w:val="415"/>
        </w:trPr>
        <w:tc>
          <w:tcPr>
            <w:tcW w:w="1203" w:type="dxa"/>
          </w:tcPr>
          <w:p w14:paraId="5549617A" w14:textId="191CDF64" w:rsidR="007208BC" w:rsidRPr="007B53DB" w:rsidRDefault="007208BC" w:rsidP="007208BC">
            <w:pPr>
              <w:rPr>
                <w:rFonts w:cs="Arial"/>
                <w:sz w:val="22"/>
              </w:rPr>
            </w:pPr>
            <w:r w:rsidRPr="007B53DB">
              <w:rPr>
                <w:rFonts w:cs="Arial"/>
                <w:sz w:val="22"/>
              </w:rPr>
              <w:t>NZL_NP</w:t>
            </w:r>
          </w:p>
        </w:tc>
        <w:tc>
          <w:tcPr>
            <w:tcW w:w="2293" w:type="dxa"/>
          </w:tcPr>
          <w:p w14:paraId="7B2D73C3" w14:textId="03B2CAB6" w:rsidR="007208BC" w:rsidRPr="007B53DB" w:rsidRDefault="007208BC" w:rsidP="007208BC">
            <w:pPr>
              <w:rPr>
                <w:rFonts w:cs="Arial"/>
                <w:sz w:val="22"/>
              </w:rPr>
            </w:pPr>
            <w:r w:rsidRPr="007B53DB">
              <w:rPr>
                <w:rFonts w:cs="Arial"/>
                <w:sz w:val="22"/>
              </w:rPr>
              <w:t>High Income</w:t>
            </w:r>
          </w:p>
        </w:tc>
        <w:tc>
          <w:tcPr>
            <w:tcW w:w="3568" w:type="dxa"/>
          </w:tcPr>
          <w:p w14:paraId="19BEF601" w14:textId="7D175140" w:rsidR="007208BC" w:rsidRPr="007B53DB" w:rsidRDefault="007208BC" w:rsidP="007208BC">
            <w:pPr>
              <w:rPr>
                <w:rFonts w:cs="Arial"/>
                <w:sz w:val="22"/>
              </w:rPr>
            </w:pPr>
            <w:r w:rsidRPr="007B53DB">
              <w:rPr>
                <w:rFonts w:cs="Arial"/>
                <w:sz w:val="22"/>
              </w:rPr>
              <w:t>New Zealand (total population)</w:t>
            </w:r>
          </w:p>
        </w:tc>
      </w:tr>
      <w:tr w:rsidR="007208BC" w:rsidRPr="007B53DB" w14:paraId="6ACAE518" w14:textId="77777777" w:rsidTr="007B53DB">
        <w:trPr>
          <w:trHeight w:val="429"/>
        </w:trPr>
        <w:tc>
          <w:tcPr>
            <w:tcW w:w="1203" w:type="dxa"/>
          </w:tcPr>
          <w:p w14:paraId="16302709" w14:textId="0294F9BE" w:rsidR="007208BC" w:rsidRPr="007B53DB" w:rsidRDefault="007208BC" w:rsidP="007208BC">
            <w:pPr>
              <w:rPr>
                <w:rFonts w:cs="Arial"/>
                <w:sz w:val="22"/>
              </w:rPr>
            </w:pPr>
            <w:r w:rsidRPr="007B53DB">
              <w:rPr>
                <w:rFonts w:cs="Arial"/>
                <w:sz w:val="22"/>
              </w:rPr>
              <w:t>PRT</w:t>
            </w:r>
          </w:p>
        </w:tc>
        <w:tc>
          <w:tcPr>
            <w:tcW w:w="2293" w:type="dxa"/>
          </w:tcPr>
          <w:p w14:paraId="50564289" w14:textId="283D9A4F" w:rsidR="007208BC" w:rsidRPr="007B53DB" w:rsidRDefault="007208BC" w:rsidP="007208BC">
            <w:pPr>
              <w:rPr>
                <w:rFonts w:cs="Arial"/>
                <w:sz w:val="22"/>
              </w:rPr>
            </w:pPr>
            <w:r w:rsidRPr="007B53DB">
              <w:rPr>
                <w:rFonts w:cs="Arial"/>
                <w:sz w:val="22"/>
              </w:rPr>
              <w:t>High Income</w:t>
            </w:r>
          </w:p>
        </w:tc>
        <w:tc>
          <w:tcPr>
            <w:tcW w:w="3568" w:type="dxa"/>
          </w:tcPr>
          <w:p w14:paraId="18435970" w14:textId="5E558997" w:rsidR="007208BC" w:rsidRPr="007B53DB" w:rsidRDefault="007208BC" w:rsidP="007208BC">
            <w:pPr>
              <w:rPr>
                <w:rFonts w:cs="Arial"/>
                <w:sz w:val="22"/>
              </w:rPr>
            </w:pPr>
            <w:r w:rsidRPr="007B53DB">
              <w:rPr>
                <w:rFonts w:cs="Arial"/>
                <w:sz w:val="22"/>
              </w:rPr>
              <w:t>Portugal</w:t>
            </w:r>
          </w:p>
        </w:tc>
      </w:tr>
      <w:tr w:rsidR="007208BC" w:rsidRPr="007B53DB" w14:paraId="7770C023" w14:textId="77777777" w:rsidTr="007B53DB">
        <w:trPr>
          <w:trHeight w:val="429"/>
        </w:trPr>
        <w:tc>
          <w:tcPr>
            <w:tcW w:w="1203" w:type="dxa"/>
          </w:tcPr>
          <w:p w14:paraId="04C3A788" w14:textId="128C3BE0" w:rsidR="007208BC" w:rsidRPr="007B53DB" w:rsidRDefault="007208BC" w:rsidP="007208BC">
            <w:pPr>
              <w:rPr>
                <w:rFonts w:cs="Arial"/>
                <w:sz w:val="22"/>
              </w:rPr>
            </w:pPr>
            <w:r w:rsidRPr="007B53DB">
              <w:rPr>
                <w:rFonts w:cs="Arial"/>
                <w:sz w:val="22"/>
              </w:rPr>
              <w:t>SWE</w:t>
            </w:r>
          </w:p>
        </w:tc>
        <w:tc>
          <w:tcPr>
            <w:tcW w:w="2293" w:type="dxa"/>
          </w:tcPr>
          <w:p w14:paraId="60FECFC4" w14:textId="28E1C7EF" w:rsidR="007208BC" w:rsidRPr="007B53DB" w:rsidRDefault="007208BC" w:rsidP="007208BC">
            <w:pPr>
              <w:rPr>
                <w:rFonts w:cs="Arial"/>
                <w:sz w:val="22"/>
              </w:rPr>
            </w:pPr>
            <w:r w:rsidRPr="007B53DB">
              <w:rPr>
                <w:rFonts w:cs="Arial"/>
                <w:sz w:val="22"/>
              </w:rPr>
              <w:t>High Income</w:t>
            </w:r>
          </w:p>
        </w:tc>
        <w:tc>
          <w:tcPr>
            <w:tcW w:w="3568" w:type="dxa"/>
          </w:tcPr>
          <w:p w14:paraId="2A75775C" w14:textId="78BFE134" w:rsidR="007208BC" w:rsidRPr="007B53DB" w:rsidRDefault="007208BC" w:rsidP="007208BC">
            <w:pPr>
              <w:rPr>
                <w:rFonts w:cs="Arial"/>
                <w:sz w:val="22"/>
              </w:rPr>
            </w:pPr>
            <w:r w:rsidRPr="007B53DB">
              <w:rPr>
                <w:rFonts w:cs="Arial"/>
                <w:sz w:val="22"/>
              </w:rPr>
              <w:t>Sweden</w:t>
            </w:r>
          </w:p>
        </w:tc>
      </w:tr>
      <w:tr w:rsidR="007208BC" w:rsidRPr="007B53DB" w14:paraId="5634860F" w14:textId="77777777" w:rsidTr="007B53DB">
        <w:trPr>
          <w:trHeight w:val="429"/>
        </w:trPr>
        <w:tc>
          <w:tcPr>
            <w:tcW w:w="1203" w:type="dxa"/>
          </w:tcPr>
          <w:p w14:paraId="3B87F600" w14:textId="742F8FBC" w:rsidR="007208BC" w:rsidRPr="007B53DB" w:rsidRDefault="007208BC" w:rsidP="007208BC">
            <w:pPr>
              <w:rPr>
                <w:rFonts w:cs="Arial"/>
                <w:sz w:val="22"/>
              </w:rPr>
            </w:pPr>
            <w:r w:rsidRPr="007B53DB">
              <w:rPr>
                <w:rFonts w:cs="Arial"/>
                <w:sz w:val="22"/>
              </w:rPr>
              <w:t>USA</w:t>
            </w:r>
          </w:p>
        </w:tc>
        <w:tc>
          <w:tcPr>
            <w:tcW w:w="2293" w:type="dxa"/>
          </w:tcPr>
          <w:p w14:paraId="69F53E6E" w14:textId="5FAA0546" w:rsidR="007208BC" w:rsidRPr="007B53DB" w:rsidRDefault="007208BC" w:rsidP="007208BC">
            <w:pPr>
              <w:rPr>
                <w:rFonts w:cs="Arial"/>
                <w:sz w:val="22"/>
              </w:rPr>
            </w:pPr>
            <w:r w:rsidRPr="007B53DB">
              <w:rPr>
                <w:rFonts w:cs="Arial"/>
                <w:sz w:val="22"/>
              </w:rPr>
              <w:t>High Income</w:t>
            </w:r>
          </w:p>
        </w:tc>
        <w:tc>
          <w:tcPr>
            <w:tcW w:w="3568" w:type="dxa"/>
          </w:tcPr>
          <w:p w14:paraId="0068F967" w14:textId="18993083" w:rsidR="007208BC" w:rsidRPr="007B53DB" w:rsidRDefault="007208BC" w:rsidP="007208BC">
            <w:pPr>
              <w:rPr>
                <w:rFonts w:cs="Arial"/>
                <w:sz w:val="22"/>
              </w:rPr>
            </w:pPr>
            <w:r w:rsidRPr="007B53DB">
              <w:rPr>
                <w:rFonts w:cs="Arial"/>
                <w:sz w:val="22"/>
              </w:rPr>
              <w:t>United States of America</w:t>
            </w:r>
          </w:p>
        </w:tc>
      </w:tr>
      <w:tr w:rsidR="007208BC" w:rsidRPr="007B53DB" w14:paraId="1CC8A4D8" w14:textId="77777777" w:rsidTr="007B53DB">
        <w:trPr>
          <w:trHeight w:val="415"/>
        </w:trPr>
        <w:tc>
          <w:tcPr>
            <w:tcW w:w="1203" w:type="dxa"/>
          </w:tcPr>
          <w:p w14:paraId="3807DCA5" w14:textId="47E6E283" w:rsidR="007208BC" w:rsidRPr="007B53DB" w:rsidRDefault="007208BC" w:rsidP="007208BC">
            <w:pPr>
              <w:rPr>
                <w:rFonts w:cs="Arial"/>
                <w:sz w:val="22"/>
              </w:rPr>
            </w:pPr>
            <w:r w:rsidRPr="007B53DB">
              <w:rPr>
                <w:rFonts w:cs="Arial"/>
                <w:sz w:val="22"/>
              </w:rPr>
              <w:t>BGR</w:t>
            </w:r>
          </w:p>
        </w:tc>
        <w:tc>
          <w:tcPr>
            <w:tcW w:w="2293" w:type="dxa"/>
          </w:tcPr>
          <w:p w14:paraId="20A87D16" w14:textId="7F8C9C05" w:rsidR="007208BC" w:rsidRPr="007B53DB" w:rsidRDefault="007208BC" w:rsidP="007208BC">
            <w:pPr>
              <w:rPr>
                <w:rFonts w:cs="Arial"/>
                <w:sz w:val="22"/>
              </w:rPr>
            </w:pPr>
            <w:r w:rsidRPr="007B53DB">
              <w:rPr>
                <w:rFonts w:cs="Arial"/>
                <w:sz w:val="22"/>
              </w:rPr>
              <w:t>Other</w:t>
            </w:r>
          </w:p>
        </w:tc>
        <w:tc>
          <w:tcPr>
            <w:tcW w:w="3568" w:type="dxa"/>
          </w:tcPr>
          <w:p w14:paraId="7AD371FB" w14:textId="504A6340" w:rsidR="007208BC" w:rsidRPr="007B53DB" w:rsidRDefault="007208BC" w:rsidP="007208BC">
            <w:pPr>
              <w:rPr>
                <w:rFonts w:cs="Arial"/>
                <w:sz w:val="22"/>
              </w:rPr>
            </w:pPr>
            <w:r w:rsidRPr="007B53DB">
              <w:rPr>
                <w:rFonts w:cs="Arial"/>
                <w:sz w:val="22"/>
              </w:rPr>
              <w:t>Bulgaria</w:t>
            </w:r>
          </w:p>
        </w:tc>
      </w:tr>
      <w:tr w:rsidR="007208BC" w:rsidRPr="007B53DB" w14:paraId="3B634D6B" w14:textId="77777777" w:rsidTr="007B53DB">
        <w:trPr>
          <w:trHeight w:val="429"/>
        </w:trPr>
        <w:tc>
          <w:tcPr>
            <w:tcW w:w="1203" w:type="dxa"/>
          </w:tcPr>
          <w:p w14:paraId="5868B348" w14:textId="50CE7CC5" w:rsidR="007208BC" w:rsidRPr="007B53DB" w:rsidRDefault="007208BC" w:rsidP="007208BC">
            <w:pPr>
              <w:rPr>
                <w:rFonts w:cs="Arial"/>
                <w:sz w:val="22"/>
              </w:rPr>
            </w:pPr>
            <w:r w:rsidRPr="007B53DB">
              <w:rPr>
                <w:rFonts w:cs="Arial"/>
                <w:sz w:val="22"/>
              </w:rPr>
              <w:t>BLR</w:t>
            </w:r>
          </w:p>
        </w:tc>
        <w:tc>
          <w:tcPr>
            <w:tcW w:w="2293" w:type="dxa"/>
          </w:tcPr>
          <w:p w14:paraId="43B2AF91" w14:textId="1C956856" w:rsidR="007208BC" w:rsidRPr="007B53DB" w:rsidRDefault="007208BC" w:rsidP="007208BC">
            <w:pPr>
              <w:rPr>
                <w:rFonts w:cs="Arial"/>
                <w:sz w:val="22"/>
              </w:rPr>
            </w:pPr>
            <w:r w:rsidRPr="007B53DB">
              <w:rPr>
                <w:rFonts w:cs="Arial"/>
                <w:sz w:val="22"/>
              </w:rPr>
              <w:t>Other</w:t>
            </w:r>
          </w:p>
        </w:tc>
        <w:tc>
          <w:tcPr>
            <w:tcW w:w="3568" w:type="dxa"/>
          </w:tcPr>
          <w:p w14:paraId="3906226C" w14:textId="2AD06BC2" w:rsidR="007208BC" w:rsidRPr="007B53DB" w:rsidRDefault="007208BC" w:rsidP="007208BC">
            <w:pPr>
              <w:rPr>
                <w:rFonts w:cs="Arial"/>
                <w:sz w:val="22"/>
              </w:rPr>
            </w:pPr>
            <w:r w:rsidRPr="007B53DB">
              <w:rPr>
                <w:rFonts w:cs="Arial"/>
                <w:sz w:val="22"/>
              </w:rPr>
              <w:t>Belarus</w:t>
            </w:r>
          </w:p>
        </w:tc>
      </w:tr>
      <w:tr w:rsidR="007208BC" w:rsidRPr="007B53DB" w14:paraId="51A1B492" w14:textId="77777777" w:rsidTr="007B53DB">
        <w:trPr>
          <w:trHeight w:val="415"/>
        </w:trPr>
        <w:tc>
          <w:tcPr>
            <w:tcW w:w="1203" w:type="dxa"/>
          </w:tcPr>
          <w:p w14:paraId="6B9DE6F2" w14:textId="18C2B404" w:rsidR="007208BC" w:rsidRPr="007B53DB" w:rsidRDefault="007208BC" w:rsidP="007208BC">
            <w:pPr>
              <w:rPr>
                <w:rFonts w:cs="Arial"/>
                <w:sz w:val="22"/>
              </w:rPr>
            </w:pPr>
            <w:r w:rsidRPr="007B53DB">
              <w:rPr>
                <w:rFonts w:cs="Arial"/>
                <w:sz w:val="22"/>
              </w:rPr>
              <w:t>CHL</w:t>
            </w:r>
          </w:p>
        </w:tc>
        <w:tc>
          <w:tcPr>
            <w:tcW w:w="2293" w:type="dxa"/>
          </w:tcPr>
          <w:p w14:paraId="23B1D364" w14:textId="0080BC52" w:rsidR="007208BC" w:rsidRPr="007B53DB" w:rsidRDefault="007208BC" w:rsidP="007208BC">
            <w:pPr>
              <w:rPr>
                <w:rFonts w:cs="Arial"/>
                <w:sz w:val="22"/>
              </w:rPr>
            </w:pPr>
            <w:r w:rsidRPr="007B53DB">
              <w:rPr>
                <w:rFonts w:cs="Arial"/>
                <w:sz w:val="22"/>
              </w:rPr>
              <w:t>Other</w:t>
            </w:r>
          </w:p>
        </w:tc>
        <w:tc>
          <w:tcPr>
            <w:tcW w:w="3568" w:type="dxa"/>
          </w:tcPr>
          <w:p w14:paraId="7807785E" w14:textId="65C55879" w:rsidR="007208BC" w:rsidRPr="007B53DB" w:rsidRDefault="007208BC" w:rsidP="007208BC">
            <w:pPr>
              <w:rPr>
                <w:rFonts w:cs="Arial"/>
                <w:sz w:val="22"/>
              </w:rPr>
            </w:pPr>
            <w:r w:rsidRPr="007B53DB">
              <w:rPr>
                <w:rFonts w:cs="Arial"/>
                <w:sz w:val="22"/>
              </w:rPr>
              <w:t>Chile</w:t>
            </w:r>
          </w:p>
        </w:tc>
      </w:tr>
      <w:tr w:rsidR="007208BC" w:rsidRPr="007B53DB" w14:paraId="67785034" w14:textId="77777777" w:rsidTr="007B53DB">
        <w:trPr>
          <w:trHeight w:val="429"/>
        </w:trPr>
        <w:tc>
          <w:tcPr>
            <w:tcW w:w="1203" w:type="dxa"/>
          </w:tcPr>
          <w:p w14:paraId="439919C8" w14:textId="5EE00D1F" w:rsidR="007208BC" w:rsidRPr="007B53DB" w:rsidRDefault="007208BC" w:rsidP="007208BC">
            <w:pPr>
              <w:rPr>
                <w:rFonts w:cs="Arial"/>
                <w:sz w:val="22"/>
              </w:rPr>
            </w:pPr>
            <w:r w:rsidRPr="007B53DB">
              <w:rPr>
                <w:rFonts w:cs="Arial"/>
                <w:sz w:val="22"/>
              </w:rPr>
              <w:t>CZE</w:t>
            </w:r>
          </w:p>
        </w:tc>
        <w:tc>
          <w:tcPr>
            <w:tcW w:w="2293" w:type="dxa"/>
          </w:tcPr>
          <w:p w14:paraId="637EF834" w14:textId="54644A88" w:rsidR="007208BC" w:rsidRPr="007B53DB" w:rsidRDefault="007208BC" w:rsidP="007208BC">
            <w:pPr>
              <w:rPr>
                <w:rFonts w:cs="Arial"/>
                <w:sz w:val="22"/>
              </w:rPr>
            </w:pPr>
            <w:r w:rsidRPr="007B53DB">
              <w:rPr>
                <w:rFonts w:cs="Arial"/>
                <w:sz w:val="22"/>
              </w:rPr>
              <w:t>Other</w:t>
            </w:r>
          </w:p>
        </w:tc>
        <w:tc>
          <w:tcPr>
            <w:tcW w:w="3568" w:type="dxa"/>
          </w:tcPr>
          <w:p w14:paraId="1904C7F9" w14:textId="268C2F4E" w:rsidR="007208BC" w:rsidRPr="007B53DB" w:rsidRDefault="007208BC" w:rsidP="007208BC">
            <w:pPr>
              <w:rPr>
                <w:rFonts w:cs="Arial"/>
                <w:sz w:val="22"/>
              </w:rPr>
            </w:pPr>
            <w:proofErr w:type="spellStart"/>
            <w:r w:rsidRPr="007B53DB">
              <w:rPr>
                <w:rFonts w:cs="Arial"/>
                <w:sz w:val="22"/>
              </w:rPr>
              <w:t>Czechia</w:t>
            </w:r>
            <w:proofErr w:type="spellEnd"/>
          </w:p>
        </w:tc>
      </w:tr>
      <w:tr w:rsidR="007208BC" w:rsidRPr="007B53DB" w14:paraId="2F5D3618" w14:textId="77777777" w:rsidTr="007B53DB">
        <w:trPr>
          <w:trHeight w:val="415"/>
        </w:trPr>
        <w:tc>
          <w:tcPr>
            <w:tcW w:w="1203" w:type="dxa"/>
          </w:tcPr>
          <w:p w14:paraId="0DA9D64D" w14:textId="6AFF8C64" w:rsidR="007208BC" w:rsidRPr="007B53DB" w:rsidRDefault="007208BC" w:rsidP="007208BC">
            <w:pPr>
              <w:rPr>
                <w:rFonts w:cs="Arial"/>
                <w:sz w:val="22"/>
              </w:rPr>
            </w:pPr>
            <w:r w:rsidRPr="007B53DB">
              <w:rPr>
                <w:rFonts w:cs="Arial"/>
                <w:sz w:val="22"/>
              </w:rPr>
              <w:lastRenderedPageBreak/>
              <w:t>DEUTE</w:t>
            </w:r>
          </w:p>
        </w:tc>
        <w:tc>
          <w:tcPr>
            <w:tcW w:w="2293" w:type="dxa"/>
          </w:tcPr>
          <w:p w14:paraId="478F01AB" w14:textId="68B9B5FD" w:rsidR="007208BC" w:rsidRPr="007B53DB" w:rsidRDefault="007208BC" w:rsidP="007208BC">
            <w:pPr>
              <w:rPr>
                <w:rFonts w:cs="Arial"/>
                <w:sz w:val="22"/>
              </w:rPr>
            </w:pPr>
            <w:r w:rsidRPr="007B53DB">
              <w:rPr>
                <w:rFonts w:cs="Arial"/>
                <w:sz w:val="22"/>
              </w:rPr>
              <w:t>Other</w:t>
            </w:r>
          </w:p>
        </w:tc>
        <w:tc>
          <w:tcPr>
            <w:tcW w:w="3568" w:type="dxa"/>
          </w:tcPr>
          <w:p w14:paraId="543FD1B7" w14:textId="378786D9" w:rsidR="007208BC" w:rsidRPr="007B53DB" w:rsidRDefault="007208BC" w:rsidP="007208BC">
            <w:pPr>
              <w:rPr>
                <w:rFonts w:cs="Arial"/>
                <w:sz w:val="22"/>
              </w:rPr>
            </w:pPr>
            <w:r w:rsidRPr="007B53DB">
              <w:rPr>
                <w:rFonts w:cs="Arial"/>
                <w:sz w:val="22"/>
              </w:rPr>
              <w:t>East Germany</w:t>
            </w:r>
          </w:p>
        </w:tc>
      </w:tr>
      <w:tr w:rsidR="007208BC" w:rsidRPr="007B53DB" w14:paraId="0390534D" w14:textId="77777777" w:rsidTr="007B53DB">
        <w:trPr>
          <w:trHeight w:val="429"/>
        </w:trPr>
        <w:tc>
          <w:tcPr>
            <w:tcW w:w="1203" w:type="dxa"/>
          </w:tcPr>
          <w:p w14:paraId="25F0FDAE" w14:textId="654D07CC" w:rsidR="007208BC" w:rsidRPr="007B53DB" w:rsidRDefault="007208BC" w:rsidP="007208BC">
            <w:pPr>
              <w:rPr>
                <w:rFonts w:cs="Arial"/>
                <w:sz w:val="22"/>
              </w:rPr>
            </w:pPr>
            <w:r w:rsidRPr="007B53DB">
              <w:rPr>
                <w:rFonts w:cs="Arial"/>
                <w:sz w:val="22"/>
              </w:rPr>
              <w:t>EST</w:t>
            </w:r>
          </w:p>
        </w:tc>
        <w:tc>
          <w:tcPr>
            <w:tcW w:w="2293" w:type="dxa"/>
          </w:tcPr>
          <w:p w14:paraId="2940B036" w14:textId="57311C90" w:rsidR="007208BC" w:rsidRPr="007B53DB" w:rsidRDefault="007208BC" w:rsidP="007208BC">
            <w:pPr>
              <w:rPr>
                <w:rFonts w:cs="Arial"/>
                <w:sz w:val="22"/>
              </w:rPr>
            </w:pPr>
            <w:r w:rsidRPr="007B53DB">
              <w:rPr>
                <w:rFonts w:cs="Arial"/>
                <w:sz w:val="22"/>
              </w:rPr>
              <w:t>Other</w:t>
            </w:r>
          </w:p>
        </w:tc>
        <w:tc>
          <w:tcPr>
            <w:tcW w:w="3568" w:type="dxa"/>
          </w:tcPr>
          <w:p w14:paraId="31B4E3B5" w14:textId="12219908" w:rsidR="007208BC" w:rsidRPr="007B53DB" w:rsidRDefault="007208BC" w:rsidP="007208BC">
            <w:pPr>
              <w:rPr>
                <w:rFonts w:cs="Arial"/>
                <w:sz w:val="22"/>
              </w:rPr>
            </w:pPr>
            <w:r w:rsidRPr="007B53DB">
              <w:rPr>
                <w:rFonts w:cs="Arial"/>
                <w:sz w:val="22"/>
              </w:rPr>
              <w:t>Estonia</w:t>
            </w:r>
          </w:p>
        </w:tc>
      </w:tr>
      <w:tr w:rsidR="007208BC" w:rsidRPr="007B53DB" w14:paraId="25E47184" w14:textId="77777777" w:rsidTr="007B53DB">
        <w:trPr>
          <w:trHeight w:val="415"/>
        </w:trPr>
        <w:tc>
          <w:tcPr>
            <w:tcW w:w="1203" w:type="dxa"/>
          </w:tcPr>
          <w:p w14:paraId="52D85B75" w14:textId="2DF87DC8" w:rsidR="007208BC" w:rsidRPr="007B53DB" w:rsidRDefault="007208BC" w:rsidP="007208BC">
            <w:pPr>
              <w:rPr>
                <w:rFonts w:cs="Arial"/>
                <w:sz w:val="22"/>
              </w:rPr>
            </w:pPr>
            <w:r w:rsidRPr="007B53DB">
              <w:rPr>
                <w:rFonts w:cs="Arial"/>
                <w:sz w:val="22"/>
              </w:rPr>
              <w:t>HRV</w:t>
            </w:r>
          </w:p>
        </w:tc>
        <w:tc>
          <w:tcPr>
            <w:tcW w:w="2293" w:type="dxa"/>
          </w:tcPr>
          <w:p w14:paraId="513970F8" w14:textId="30FE2C23" w:rsidR="007208BC" w:rsidRPr="007B53DB" w:rsidRDefault="007208BC" w:rsidP="007208BC">
            <w:pPr>
              <w:rPr>
                <w:rFonts w:cs="Arial"/>
                <w:sz w:val="22"/>
              </w:rPr>
            </w:pPr>
            <w:r w:rsidRPr="007B53DB">
              <w:rPr>
                <w:rFonts w:cs="Arial"/>
                <w:sz w:val="22"/>
              </w:rPr>
              <w:t>Other</w:t>
            </w:r>
          </w:p>
        </w:tc>
        <w:tc>
          <w:tcPr>
            <w:tcW w:w="3568" w:type="dxa"/>
          </w:tcPr>
          <w:p w14:paraId="23AFAF4A" w14:textId="21F00353" w:rsidR="007208BC" w:rsidRPr="007B53DB" w:rsidRDefault="007208BC" w:rsidP="007208BC">
            <w:pPr>
              <w:rPr>
                <w:rFonts w:cs="Arial"/>
                <w:sz w:val="22"/>
              </w:rPr>
            </w:pPr>
            <w:r w:rsidRPr="007B53DB">
              <w:rPr>
                <w:rFonts w:cs="Arial"/>
                <w:sz w:val="22"/>
              </w:rPr>
              <w:t>Croatia</w:t>
            </w:r>
          </w:p>
        </w:tc>
      </w:tr>
      <w:tr w:rsidR="007208BC" w:rsidRPr="007B53DB" w14:paraId="61D6D911" w14:textId="77777777" w:rsidTr="007B53DB">
        <w:trPr>
          <w:trHeight w:val="429"/>
        </w:trPr>
        <w:tc>
          <w:tcPr>
            <w:tcW w:w="1203" w:type="dxa"/>
          </w:tcPr>
          <w:p w14:paraId="47E3A14E" w14:textId="0FBC3B02" w:rsidR="007208BC" w:rsidRPr="007B53DB" w:rsidRDefault="007208BC" w:rsidP="007208BC">
            <w:pPr>
              <w:rPr>
                <w:rFonts w:cs="Arial"/>
                <w:sz w:val="22"/>
              </w:rPr>
            </w:pPr>
            <w:r w:rsidRPr="007B53DB">
              <w:rPr>
                <w:rFonts w:cs="Arial"/>
                <w:sz w:val="22"/>
              </w:rPr>
              <w:t>HUN</w:t>
            </w:r>
          </w:p>
        </w:tc>
        <w:tc>
          <w:tcPr>
            <w:tcW w:w="2293" w:type="dxa"/>
          </w:tcPr>
          <w:p w14:paraId="02B00AB3" w14:textId="43306383" w:rsidR="007208BC" w:rsidRPr="007B53DB" w:rsidRDefault="007208BC" w:rsidP="007208BC">
            <w:pPr>
              <w:rPr>
                <w:rFonts w:cs="Arial"/>
                <w:sz w:val="22"/>
              </w:rPr>
            </w:pPr>
            <w:r w:rsidRPr="007B53DB">
              <w:rPr>
                <w:rFonts w:cs="Arial"/>
                <w:sz w:val="22"/>
              </w:rPr>
              <w:t>Other</w:t>
            </w:r>
          </w:p>
        </w:tc>
        <w:tc>
          <w:tcPr>
            <w:tcW w:w="3568" w:type="dxa"/>
          </w:tcPr>
          <w:p w14:paraId="369734F1" w14:textId="326683BD" w:rsidR="007208BC" w:rsidRPr="007B53DB" w:rsidRDefault="007208BC" w:rsidP="007208BC">
            <w:pPr>
              <w:rPr>
                <w:rFonts w:cs="Arial"/>
                <w:sz w:val="22"/>
              </w:rPr>
            </w:pPr>
            <w:r w:rsidRPr="007B53DB">
              <w:rPr>
                <w:rFonts w:cs="Arial"/>
                <w:sz w:val="22"/>
              </w:rPr>
              <w:t>Hungary</w:t>
            </w:r>
          </w:p>
        </w:tc>
      </w:tr>
      <w:tr w:rsidR="007208BC" w:rsidRPr="007B53DB" w14:paraId="188CC127" w14:textId="77777777" w:rsidTr="007B53DB">
        <w:trPr>
          <w:trHeight w:val="415"/>
        </w:trPr>
        <w:tc>
          <w:tcPr>
            <w:tcW w:w="1203" w:type="dxa"/>
          </w:tcPr>
          <w:p w14:paraId="0A525804" w14:textId="21D8B9C3" w:rsidR="007208BC" w:rsidRPr="007B53DB" w:rsidRDefault="007208BC" w:rsidP="007208BC">
            <w:pPr>
              <w:rPr>
                <w:rFonts w:cs="Arial"/>
                <w:sz w:val="22"/>
              </w:rPr>
            </w:pPr>
            <w:r w:rsidRPr="007B53DB">
              <w:rPr>
                <w:rFonts w:cs="Arial"/>
                <w:sz w:val="22"/>
              </w:rPr>
              <w:t>ISL</w:t>
            </w:r>
          </w:p>
        </w:tc>
        <w:tc>
          <w:tcPr>
            <w:tcW w:w="2293" w:type="dxa"/>
          </w:tcPr>
          <w:p w14:paraId="14074814" w14:textId="125B27FD" w:rsidR="007208BC" w:rsidRPr="007B53DB" w:rsidRDefault="007208BC" w:rsidP="007208BC">
            <w:pPr>
              <w:rPr>
                <w:rFonts w:cs="Arial"/>
                <w:sz w:val="22"/>
              </w:rPr>
            </w:pPr>
            <w:r w:rsidRPr="007B53DB">
              <w:rPr>
                <w:rFonts w:cs="Arial"/>
                <w:sz w:val="22"/>
              </w:rPr>
              <w:t>Other</w:t>
            </w:r>
          </w:p>
        </w:tc>
        <w:tc>
          <w:tcPr>
            <w:tcW w:w="3568" w:type="dxa"/>
          </w:tcPr>
          <w:p w14:paraId="7664EAB3" w14:textId="4E19C696" w:rsidR="007208BC" w:rsidRPr="007B53DB" w:rsidRDefault="007208BC" w:rsidP="007208BC">
            <w:pPr>
              <w:rPr>
                <w:rFonts w:cs="Arial"/>
                <w:sz w:val="22"/>
              </w:rPr>
            </w:pPr>
            <w:r w:rsidRPr="007B53DB">
              <w:rPr>
                <w:rFonts w:cs="Arial"/>
                <w:sz w:val="22"/>
              </w:rPr>
              <w:t>Iceland</w:t>
            </w:r>
          </w:p>
        </w:tc>
      </w:tr>
      <w:tr w:rsidR="007208BC" w:rsidRPr="007B53DB" w14:paraId="34E9B9EC" w14:textId="77777777" w:rsidTr="007B53DB">
        <w:trPr>
          <w:trHeight w:val="429"/>
        </w:trPr>
        <w:tc>
          <w:tcPr>
            <w:tcW w:w="1203" w:type="dxa"/>
          </w:tcPr>
          <w:p w14:paraId="6ADAACD6" w14:textId="4DE452BD" w:rsidR="007208BC" w:rsidRPr="007B53DB" w:rsidRDefault="007208BC" w:rsidP="007208BC">
            <w:pPr>
              <w:rPr>
                <w:rFonts w:cs="Arial"/>
                <w:sz w:val="22"/>
              </w:rPr>
            </w:pPr>
            <w:r w:rsidRPr="007B53DB">
              <w:rPr>
                <w:rFonts w:cs="Arial"/>
                <w:sz w:val="22"/>
              </w:rPr>
              <w:t>ISR</w:t>
            </w:r>
          </w:p>
        </w:tc>
        <w:tc>
          <w:tcPr>
            <w:tcW w:w="2293" w:type="dxa"/>
          </w:tcPr>
          <w:p w14:paraId="62258C5F" w14:textId="4B470C3A" w:rsidR="007208BC" w:rsidRPr="007B53DB" w:rsidRDefault="007208BC" w:rsidP="007208BC">
            <w:pPr>
              <w:rPr>
                <w:rFonts w:cs="Arial"/>
                <w:sz w:val="22"/>
              </w:rPr>
            </w:pPr>
            <w:r w:rsidRPr="007B53DB">
              <w:rPr>
                <w:rFonts w:cs="Arial"/>
                <w:sz w:val="22"/>
              </w:rPr>
              <w:t>Other</w:t>
            </w:r>
          </w:p>
        </w:tc>
        <w:tc>
          <w:tcPr>
            <w:tcW w:w="3568" w:type="dxa"/>
          </w:tcPr>
          <w:p w14:paraId="5586F173" w14:textId="7FACF8AA" w:rsidR="007208BC" w:rsidRPr="007B53DB" w:rsidRDefault="007208BC" w:rsidP="007208BC">
            <w:pPr>
              <w:rPr>
                <w:rFonts w:cs="Arial"/>
                <w:sz w:val="22"/>
              </w:rPr>
            </w:pPr>
            <w:r w:rsidRPr="007B53DB">
              <w:rPr>
                <w:rFonts w:cs="Arial"/>
                <w:sz w:val="22"/>
              </w:rPr>
              <w:t>Israel</w:t>
            </w:r>
          </w:p>
        </w:tc>
      </w:tr>
      <w:tr w:rsidR="007208BC" w:rsidRPr="007B53DB" w14:paraId="53A54772" w14:textId="77777777" w:rsidTr="007B53DB">
        <w:trPr>
          <w:trHeight w:val="415"/>
        </w:trPr>
        <w:tc>
          <w:tcPr>
            <w:tcW w:w="1203" w:type="dxa"/>
          </w:tcPr>
          <w:p w14:paraId="058E50DB" w14:textId="29CC8BAB" w:rsidR="007208BC" w:rsidRPr="007B53DB" w:rsidRDefault="007208BC" w:rsidP="007208BC">
            <w:pPr>
              <w:rPr>
                <w:rFonts w:cs="Arial"/>
                <w:sz w:val="22"/>
              </w:rPr>
            </w:pPr>
            <w:r w:rsidRPr="007B53DB">
              <w:rPr>
                <w:rFonts w:cs="Arial"/>
                <w:sz w:val="22"/>
              </w:rPr>
              <w:t>KOR</w:t>
            </w:r>
          </w:p>
        </w:tc>
        <w:tc>
          <w:tcPr>
            <w:tcW w:w="2293" w:type="dxa"/>
          </w:tcPr>
          <w:p w14:paraId="3FC084ED" w14:textId="2716E6FB" w:rsidR="007208BC" w:rsidRPr="007B53DB" w:rsidRDefault="007208BC" w:rsidP="007208BC">
            <w:pPr>
              <w:rPr>
                <w:rFonts w:cs="Arial"/>
                <w:sz w:val="22"/>
              </w:rPr>
            </w:pPr>
            <w:r w:rsidRPr="007B53DB">
              <w:rPr>
                <w:rFonts w:cs="Arial"/>
                <w:sz w:val="22"/>
              </w:rPr>
              <w:t>Other</w:t>
            </w:r>
          </w:p>
        </w:tc>
        <w:tc>
          <w:tcPr>
            <w:tcW w:w="3568" w:type="dxa"/>
          </w:tcPr>
          <w:p w14:paraId="57B847BF" w14:textId="34A7E614" w:rsidR="007208BC" w:rsidRPr="007B53DB" w:rsidRDefault="007208BC" w:rsidP="007208BC">
            <w:pPr>
              <w:rPr>
                <w:rFonts w:cs="Arial"/>
                <w:sz w:val="22"/>
              </w:rPr>
            </w:pPr>
            <w:r w:rsidRPr="007B53DB">
              <w:rPr>
                <w:rFonts w:cs="Arial"/>
                <w:sz w:val="22"/>
              </w:rPr>
              <w:t>Korea</w:t>
            </w:r>
          </w:p>
        </w:tc>
      </w:tr>
      <w:tr w:rsidR="007208BC" w:rsidRPr="007B53DB" w14:paraId="19F884EB" w14:textId="77777777" w:rsidTr="007B53DB">
        <w:trPr>
          <w:trHeight w:val="429"/>
        </w:trPr>
        <w:tc>
          <w:tcPr>
            <w:tcW w:w="1203" w:type="dxa"/>
          </w:tcPr>
          <w:p w14:paraId="06B2D12F" w14:textId="28325E44" w:rsidR="007208BC" w:rsidRPr="007B53DB" w:rsidRDefault="007208BC" w:rsidP="007208BC">
            <w:pPr>
              <w:rPr>
                <w:rFonts w:cs="Arial"/>
                <w:sz w:val="22"/>
              </w:rPr>
            </w:pPr>
            <w:r w:rsidRPr="007B53DB">
              <w:rPr>
                <w:rFonts w:cs="Arial"/>
                <w:sz w:val="22"/>
              </w:rPr>
              <w:t>LTU</w:t>
            </w:r>
          </w:p>
        </w:tc>
        <w:tc>
          <w:tcPr>
            <w:tcW w:w="2293" w:type="dxa"/>
          </w:tcPr>
          <w:p w14:paraId="150FB9B7" w14:textId="2F5717BE" w:rsidR="007208BC" w:rsidRPr="007B53DB" w:rsidRDefault="007208BC" w:rsidP="007208BC">
            <w:pPr>
              <w:rPr>
                <w:rFonts w:cs="Arial"/>
                <w:sz w:val="22"/>
              </w:rPr>
            </w:pPr>
            <w:r w:rsidRPr="007B53DB">
              <w:rPr>
                <w:rFonts w:cs="Arial"/>
                <w:sz w:val="22"/>
              </w:rPr>
              <w:t>Other</w:t>
            </w:r>
          </w:p>
        </w:tc>
        <w:tc>
          <w:tcPr>
            <w:tcW w:w="3568" w:type="dxa"/>
          </w:tcPr>
          <w:p w14:paraId="17545974" w14:textId="3B36A0FA" w:rsidR="007208BC" w:rsidRPr="007B53DB" w:rsidRDefault="007208BC" w:rsidP="007208BC">
            <w:pPr>
              <w:rPr>
                <w:rFonts w:cs="Arial"/>
                <w:sz w:val="22"/>
              </w:rPr>
            </w:pPr>
            <w:r w:rsidRPr="007B53DB">
              <w:rPr>
                <w:rFonts w:cs="Arial"/>
                <w:sz w:val="22"/>
              </w:rPr>
              <w:t>Lithuania</w:t>
            </w:r>
          </w:p>
        </w:tc>
      </w:tr>
      <w:tr w:rsidR="007208BC" w:rsidRPr="007B53DB" w14:paraId="50503648" w14:textId="77777777" w:rsidTr="007B53DB">
        <w:trPr>
          <w:trHeight w:val="415"/>
        </w:trPr>
        <w:tc>
          <w:tcPr>
            <w:tcW w:w="1203" w:type="dxa"/>
          </w:tcPr>
          <w:p w14:paraId="6E0FF3AD" w14:textId="39CA5F34" w:rsidR="007208BC" w:rsidRPr="007B53DB" w:rsidRDefault="007208BC" w:rsidP="007208BC">
            <w:pPr>
              <w:rPr>
                <w:rFonts w:cs="Arial"/>
                <w:sz w:val="22"/>
              </w:rPr>
            </w:pPr>
            <w:r w:rsidRPr="007B53DB">
              <w:rPr>
                <w:rFonts w:cs="Arial"/>
                <w:sz w:val="22"/>
              </w:rPr>
              <w:t>LUX</w:t>
            </w:r>
          </w:p>
        </w:tc>
        <w:tc>
          <w:tcPr>
            <w:tcW w:w="2293" w:type="dxa"/>
          </w:tcPr>
          <w:p w14:paraId="7504188C" w14:textId="23B31334" w:rsidR="007208BC" w:rsidRPr="007B53DB" w:rsidRDefault="007208BC" w:rsidP="007208BC">
            <w:pPr>
              <w:rPr>
                <w:rFonts w:cs="Arial"/>
                <w:sz w:val="22"/>
              </w:rPr>
            </w:pPr>
            <w:r w:rsidRPr="007B53DB">
              <w:rPr>
                <w:rFonts w:cs="Arial"/>
                <w:sz w:val="22"/>
              </w:rPr>
              <w:t>Other</w:t>
            </w:r>
          </w:p>
        </w:tc>
        <w:tc>
          <w:tcPr>
            <w:tcW w:w="3568" w:type="dxa"/>
          </w:tcPr>
          <w:p w14:paraId="392EB7DC" w14:textId="27F4660B" w:rsidR="007208BC" w:rsidRPr="007B53DB" w:rsidRDefault="007208BC" w:rsidP="007208BC">
            <w:pPr>
              <w:rPr>
                <w:rFonts w:cs="Arial"/>
                <w:sz w:val="22"/>
              </w:rPr>
            </w:pPr>
            <w:r w:rsidRPr="007B53DB">
              <w:rPr>
                <w:rFonts w:cs="Arial"/>
                <w:sz w:val="22"/>
              </w:rPr>
              <w:t>Luxembourg</w:t>
            </w:r>
          </w:p>
        </w:tc>
      </w:tr>
      <w:tr w:rsidR="007208BC" w:rsidRPr="007B53DB" w14:paraId="7E290C32" w14:textId="77777777" w:rsidTr="007B53DB">
        <w:trPr>
          <w:trHeight w:val="429"/>
        </w:trPr>
        <w:tc>
          <w:tcPr>
            <w:tcW w:w="1203" w:type="dxa"/>
          </w:tcPr>
          <w:p w14:paraId="303F4D50" w14:textId="65FB77A8" w:rsidR="007208BC" w:rsidRPr="007B53DB" w:rsidRDefault="007208BC" w:rsidP="007208BC">
            <w:pPr>
              <w:rPr>
                <w:rFonts w:cs="Arial"/>
                <w:sz w:val="22"/>
              </w:rPr>
            </w:pPr>
            <w:r w:rsidRPr="007B53DB">
              <w:rPr>
                <w:rFonts w:cs="Arial"/>
                <w:sz w:val="22"/>
              </w:rPr>
              <w:t>LVA</w:t>
            </w:r>
          </w:p>
        </w:tc>
        <w:tc>
          <w:tcPr>
            <w:tcW w:w="2293" w:type="dxa"/>
          </w:tcPr>
          <w:p w14:paraId="0785B1C9" w14:textId="7B2A42B1" w:rsidR="007208BC" w:rsidRPr="007B53DB" w:rsidRDefault="007208BC" w:rsidP="007208BC">
            <w:pPr>
              <w:rPr>
                <w:rFonts w:cs="Arial"/>
                <w:sz w:val="22"/>
              </w:rPr>
            </w:pPr>
            <w:r w:rsidRPr="007B53DB">
              <w:rPr>
                <w:rFonts w:cs="Arial"/>
                <w:sz w:val="22"/>
              </w:rPr>
              <w:t>Other</w:t>
            </w:r>
          </w:p>
        </w:tc>
        <w:tc>
          <w:tcPr>
            <w:tcW w:w="3568" w:type="dxa"/>
          </w:tcPr>
          <w:p w14:paraId="2F021695" w14:textId="1F4D7843" w:rsidR="007208BC" w:rsidRPr="007B53DB" w:rsidRDefault="007208BC" w:rsidP="007208BC">
            <w:pPr>
              <w:rPr>
                <w:rFonts w:cs="Arial"/>
                <w:sz w:val="22"/>
              </w:rPr>
            </w:pPr>
            <w:r w:rsidRPr="007B53DB">
              <w:rPr>
                <w:rFonts w:cs="Arial"/>
                <w:sz w:val="22"/>
              </w:rPr>
              <w:t>Latvia</w:t>
            </w:r>
          </w:p>
        </w:tc>
      </w:tr>
      <w:tr w:rsidR="007208BC" w:rsidRPr="007B53DB" w14:paraId="4DCA1B7E" w14:textId="77777777" w:rsidTr="007B53DB">
        <w:trPr>
          <w:trHeight w:val="429"/>
        </w:trPr>
        <w:tc>
          <w:tcPr>
            <w:tcW w:w="1203" w:type="dxa"/>
          </w:tcPr>
          <w:p w14:paraId="07C5D19B" w14:textId="7A0B74D5" w:rsidR="007208BC" w:rsidRPr="007B53DB" w:rsidRDefault="007208BC" w:rsidP="007208BC">
            <w:pPr>
              <w:rPr>
                <w:rFonts w:cs="Arial"/>
                <w:sz w:val="22"/>
              </w:rPr>
            </w:pPr>
            <w:r w:rsidRPr="007B53DB">
              <w:rPr>
                <w:rFonts w:cs="Arial"/>
                <w:sz w:val="22"/>
              </w:rPr>
              <w:t>POL</w:t>
            </w:r>
          </w:p>
        </w:tc>
        <w:tc>
          <w:tcPr>
            <w:tcW w:w="2293" w:type="dxa"/>
          </w:tcPr>
          <w:p w14:paraId="4B06C91A" w14:textId="248E0F0F" w:rsidR="007208BC" w:rsidRPr="007B53DB" w:rsidRDefault="007208BC" w:rsidP="007208BC">
            <w:pPr>
              <w:rPr>
                <w:rFonts w:cs="Arial"/>
                <w:sz w:val="22"/>
              </w:rPr>
            </w:pPr>
            <w:r w:rsidRPr="007B53DB">
              <w:rPr>
                <w:rFonts w:cs="Arial"/>
                <w:sz w:val="22"/>
              </w:rPr>
              <w:t>Other</w:t>
            </w:r>
          </w:p>
        </w:tc>
        <w:tc>
          <w:tcPr>
            <w:tcW w:w="3568" w:type="dxa"/>
          </w:tcPr>
          <w:p w14:paraId="5E5DC136" w14:textId="78E479B4" w:rsidR="007208BC" w:rsidRPr="007B53DB" w:rsidRDefault="007208BC" w:rsidP="007208BC">
            <w:pPr>
              <w:rPr>
                <w:rFonts w:cs="Arial"/>
                <w:sz w:val="22"/>
              </w:rPr>
            </w:pPr>
            <w:r w:rsidRPr="007B53DB">
              <w:rPr>
                <w:rFonts w:cs="Arial"/>
                <w:sz w:val="22"/>
              </w:rPr>
              <w:t>Poland</w:t>
            </w:r>
          </w:p>
        </w:tc>
      </w:tr>
      <w:tr w:rsidR="007208BC" w:rsidRPr="007B53DB" w14:paraId="708D916C" w14:textId="77777777" w:rsidTr="007B53DB">
        <w:trPr>
          <w:trHeight w:val="415"/>
        </w:trPr>
        <w:tc>
          <w:tcPr>
            <w:tcW w:w="1203" w:type="dxa"/>
          </w:tcPr>
          <w:p w14:paraId="5D8D99AC" w14:textId="701DE4A0" w:rsidR="007208BC" w:rsidRPr="007B53DB" w:rsidRDefault="007208BC" w:rsidP="007208BC">
            <w:pPr>
              <w:rPr>
                <w:rFonts w:cs="Arial"/>
                <w:sz w:val="22"/>
              </w:rPr>
            </w:pPr>
            <w:r w:rsidRPr="007B53DB">
              <w:rPr>
                <w:rFonts w:cs="Arial"/>
                <w:sz w:val="22"/>
              </w:rPr>
              <w:t>RUS</w:t>
            </w:r>
          </w:p>
        </w:tc>
        <w:tc>
          <w:tcPr>
            <w:tcW w:w="2293" w:type="dxa"/>
          </w:tcPr>
          <w:p w14:paraId="1C4D40B7" w14:textId="45D8C03E" w:rsidR="007208BC" w:rsidRPr="007B53DB" w:rsidRDefault="007208BC" w:rsidP="007208BC">
            <w:pPr>
              <w:rPr>
                <w:rFonts w:cs="Arial"/>
                <w:sz w:val="22"/>
              </w:rPr>
            </w:pPr>
            <w:r w:rsidRPr="007B53DB">
              <w:rPr>
                <w:rFonts w:cs="Arial"/>
                <w:sz w:val="22"/>
              </w:rPr>
              <w:t>Other</w:t>
            </w:r>
          </w:p>
        </w:tc>
        <w:tc>
          <w:tcPr>
            <w:tcW w:w="3568" w:type="dxa"/>
          </w:tcPr>
          <w:p w14:paraId="5AB86F2A" w14:textId="2753D694" w:rsidR="007208BC" w:rsidRPr="007B53DB" w:rsidRDefault="007208BC" w:rsidP="007208BC">
            <w:pPr>
              <w:rPr>
                <w:rFonts w:cs="Arial"/>
                <w:sz w:val="22"/>
              </w:rPr>
            </w:pPr>
            <w:r w:rsidRPr="007B53DB">
              <w:rPr>
                <w:rFonts w:cs="Arial"/>
                <w:sz w:val="22"/>
              </w:rPr>
              <w:t>Russia</w:t>
            </w:r>
          </w:p>
        </w:tc>
      </w:tr>
      <w:tr w:rsidR="007208BC" w:rsidRPr="007B53DB" w14:paraId="1721DBD6" w14:textId="77777777" w:rsidTr="007B53DB">
        <w:trPr>
          <w:trHeight w:val="429"/>
        </w:trPr>
        <w:tc>
          <w:tcPr>
            <w:tcW w:w="1203" w:type="dxa"/>
          </w:tcPr>
          <w:p w14:paraId="0210BD0C" w14:textId="565BAD40" w:rsidR="007208BC" w:rsidRPr="007B53DB" w:rsidRDefault="007208BC" w:rsidP="007208BC">
            <w:pPr>
              <w:rPr>
                <w:rFonts w:cs="Arial"/>
                <w:sz w:val="22"/>
              </w:rPr>
            </w:pPr>
            <w:r w:rsidRPr="007B53DB">
              <w:rPr>
                <w:rFonts w:cs="Arial"/>
                <w:sz w:val="22"/>
              </w:rPr>
              <w:t>SVK</w:t>
            </w:r>
          </w:p>
        </w:tc>
        <w:tc>
          <w:tcPr>
            <w:tcW w:w="2293" w:type="dxa"/>
          </w:tcPr>
          <w:p w14:paraId="57311C8C" w14:textId="16126704" w:rsidR="007208BC" w:rsidRPr="007B53DB" w:rsidRDefault="007208BC" w:rsidP="007208BC">
            <w:pPr>
              <w:rPr>
                <w:rFonts w:cs="Arial"/>
                <w:sz w:val="22"/>
              </w:rPr>
            </w:pPr>
            <w:r w:rsidRPr="007B53DB">
              <w:rPr>
                <w:rFonts w:cs="Arial"/>
                <w:sz w:val="22"/>
              </w:rPr>
              <w:t>Other</w:t>
            </w:r>
          </w:p>
        </w:tc>
        <w:tc>
          <w:tcPr>
            <w:tcW w:w="3568" w:type="dxa"/>
          </w:tcPr>
          <w:p w14:paraId="122100A1" w14:textId="5B06B41B" w:rsidR="007208BC" w:rsidRPr="007B53DB" w:rsidRDefault="007208BC" w:rsidP="007208BC">
            <w:pPr>
              <w:rPr>
                <w:rFonts w:cs="Arial"/>
                <w:sz w:val="22"/>
              </w:rPr>
            </w:pPr>
            <w:r w:rsidRPr="007B53DB">
              <w:rPr>
                <w:rFonts w:cs="Arial"/>
                <w:sz w:val="22"/>
              </w:rPr>
              <w:t>Slovakia</w:t>
            </w:r>
          </w:p>
        </w:tc>
      </w:tr>
      <w:tr w:rsidR="007208BC" w:rsidRPr="007B53DB" w14:paraId="79931217" w14:textId="77777777" w:rsidTr="007B53DB">
        <w:trPr>
          <w:trHeight w:val="415"/>
        </w:trPr>
        <w:tc>
          <w:tcPr>
            <w:tcW w:w="1203" w:type="dxa"/>
          </w:tcPr>
          <w:p w14:paraId="08FB4ED4" w14:textId="2B385DBB" w:rsidR="007208BC" w:rsidRPr="007B53DB" w:rsidRDefault="007208BC" w:rsidP="007208BC">
            <w:pPr>
              <w:rPr>
                <w:rFonts w:cs="Arial"/>
                <w:sz w:val="22"/>
              </w:rPr>
            </w:pPr>
            <w:r w:rsidRPr="007B53DB">
              <w:rPr>
                <w:rFonts w:cs="Arial"/>
                <w:sz w:val="22"/>
              </w:rPr>
              <w:t>SVN</w:t>
            </w:r>
          </w:p>
        </w:tc>
        <w:tc>
          <w:tcPr>
            <w:tcW w:w="2293" w:type="dxa"/>
          </w:tcPr>
          <w:p w14:paraId="2C0BC354" w14:textId="2C709452" w:rsidR="007208BC" w:rsidRPr="007B53DB" w:rsidRDefault="007208BC" w:rsidP="007208BC">
            <w:pPr>
              <w:rPr>
                <w:rFonts w:cs="Arial"/>
                <w:sz w:val="22"/>
              </w:rPr>
            </w:pPr>
            <w:r w:rsidRPr="007B53DB">
              <w:rPr>
                <w:rFonts w:cs="Arial"/>
                <w:sz w:val="22"/>
              </w:rPr>
              <w:t>Other</w:t>
            </w:r>
          </w:p>
        </w:tc>
        <w:tc>
          <w:tcPr>
            <w:tcW w:w="3568" w:type="dxa"/>
          </w:tcPr>
          <w:p w14:paraId="5A513CB7" w14:textId="75F6C8E8" w:rsidR="007208BC" w:rsidRPr="007B53DB" w:rsidRDefault="007208BC" w:rsidP="007208BC">
            <w:pPr>
              <w:rPr>
                <w:rFonts w:cs="Arial"/>
                <w:sz w:val="22"/>
              </w:rPr>
            </w:pPr>
            <w:r w:rsidRPr="007B53DB">
              <w:rPr>
                <w:rFonts w:cs="Arial"/>
                <w:sz w:val="22"/>
              </w:rPr>
              <w:t>Slovenia</w:t>
            </w:r>
          </w:p>
        </w:tc>
      </w:tr>
      <w:tr w:rsidR="007208BC" w:rsidRPr="007B53DB" w14:paraId="0B69256E" w14:textId="77777777" w:rsidTr="007B53DB">
        <w:trPr>
          <w:trHeight w:val="429"/>
        </w:trPr>
        <w:tc>
          <w:tcPr>
            <w:tcW w:w="1203" w:type="dxa"/>
          </w:tcPr>
          <w:p w14:paraId="1A2A05DA" w14:textId="17865230" w:rsidR="007208BC" w:rsidRPr="007B53DB" w:rsidRDefault="007208BC" w:rsidP="007208BC">
            <w:pPr>
              <w:rPr>
                <w:rFonts w:cs="Arial"/>
                <w:sz w:val="22"/>
              </w:rPr>
            </w:pPr>
            <w:r w:rsidRPr="007B53DB">
              <w:rPr>
                <w:rFonts w:cs="Arial"/>
                <w:sz w:val="22"/>
              </w:rPr>
              <w:t>TWN</w:t>
            </w:r>
          </w:p>
        </w:tc>
        <w:tc>
          <w:tcPr>
            <w:tcW w:w="2293" w:type="dxa"/>
          </w:tcPr>
          <w:p w14:paraId="592F3BA9" w14:textId="170BB01D" w:rsidR="007208BC" w:rsidRPr="007B53DB" w:rsidRDefault="007208BC" w:rsidP="007208BC">
            <w:pPr>
              <w:rPr>
                <w:rFonts w:cs="Arial"/>
                <w:sz w:val="22"/>
              </w:rPr>
            </w:pPr>
            <w:r w:rsidRPr="007B53DB">
              <w:rPr>
                <w:rFonts w:cs="Arial"/>
                <w:sz w:val="22"/>
              </w:rPr>
              <w:t>Other</w:t>
            </w:r>
          </w:p>
        </w:tc>
        <w:tc>
          <w:tcPr>
            <w:tcW w:w="3568" w:type="dxa"/>
          </w:tcPr>
          <w:p w14:paraId="04109678" w14:textId="3670169D" w:rsidR="007208BC" w:rsidRPr="007B53DB" w:rsidRDefault="007208BC" w:rsidP="007208BC">
            <w:pPr>
              <w:rPr>
                <w:rFonts w:cs="Arial"/>
                <w:sz w:val="22"/>
              </w:rPr>
            </w:pPr>
            <w:r w:rsidRPr="007B53DB">
              <w:rPr>
                <w:rFonts w:cs="Arial"/>
                <w:sz w:val="22"/>
              </w:rPr>
              <w:t>Taiwan</w:t>
            </w:r>
          </w:p>
        </w:tc>
      </w:tr>
      <w:tr w:rsidR="007208BC" w:rsidRPr="007B53DB" w14:paraId="797E88E7" w14:textId="77777777" w:rsidTr="007B53DB">
        <w:trPr>
          <w:trHeight w:val="415"/>
        </w:trPr>
        <w:tc>
          <w:tcPr>
            <w:tcW w:w="1203" w:type="dxa"/>
          </w:tcPr>
          <w:p w14:paraId="5BCDAA67" w14:textId="052042DB" w:rsidR="007208BC" w:rsidRPr="007B53DB" w:rsidRDefault="007208BC" w:rsidP="007208BC">
            <w:pPr>
              <w:rPr>
                <w:rFonts w:cs="Arial"/>
                <w:sz w:val="22"/>
              </w:rPr>
            </w:pPr>
            <w:r w:rsidRPr="007B53DB">
              <w:rPr>
                <w:rFonts w:cs="Arial"/>
                <w:sz w:val="22"/>
              </w:rPr>
              <w:t>UKR</w:t>
            </w:r>
          </w:p>
        </w:tc>
        <w:tc>
          <w:tcPr>
            <w:tcW w:w="2293" w:type="dxa"/>
          </w:tcPr>
          <w:p w14:paraId="7C0F0928" w14:textId="41B1796A" w:rsidR="007208BC" w:rsidRPr="007B53DB" w:rsidRDefault="007208BC" w:rsidP="007208BC">
            <w:pPr>
              <w:rPr>
                <w:rFonts w:cs="Arial"/>
                <w:sz w:val="22"/>
              </w:rPr>
            </w:pPr>
            <w:r w:rsidRPr="007B53DB">
              <w:rPr>
                <w:rFonts w:cs="Arial"/>
                <w:sz w:val="22"/>
              </w:rPr>
              <w:t>Other</w:t>
            </w:r>
          </w:p>
        </w:tc>
        <w:tc>
          <w:tcPr>
            <w:tcW w:w="3568" w:type="dxa"/>
          </w:tcPr>
          <w:p w14:paraId="67DF3844" w14:textId="234546B9" w:rsidR="007208BC" w:rsidRPr="007B53DB" w:rsidRDefault="007208BC" w:rsidP="007208BC">
            <w:pPr>
              <w:rPr>
                <w:rFonts w:cs="Arial"/>
                <w:sz w:val="22"/>
              </w:rPr>
            </w:pPr>
            <w:r w:rsidRPr="007B53DB">
              <w:rPr>
                <w:rFonts w:cs="Arial"/>
                <w:sz w:val="22"/>
              </w:rPr>
              <w:t>Ukraine</w:t>
            </w:r>
          </w:p>
        </w:tc>
      </w:tr>
    </w:tbl>
    <w:p w14:paraId="7CCB8B33" w14:textId="6906D7C4" w:rsidR="007208BC" w:rsidRDefault="007208BC" w:rsidP="007208BC"/>
    <w:p w14:paraId="4732201D" w14:textId="77777777" w:rsidR="007208BC" w:rsidRDefault="007208BC" w:rsidP="007208BC"/>
    <w:p w14:paraId="76C741A3" w14:textId="77777777" w:rsidR="007208BC" w:rsidRPr="007208BC" w:rsidRDefault="007208BC" w:rsidP="007208BC"/>
    <w:p w14:paraId="01667EAF" w14:textId="77777777" w:rsidR="00726FF0" w:rsidRDefault="00726FF0" w:rsidP="00726FF0">
      <w:pPr>
        <w:pStyle w:val="BodyText1"/>
        <w:rPr>
          <w:i/>
          <w:iCs/>
        </w:rPr>
      </w:pPr>
    </w:p>
    <w:p w14:paraId="5416AA35" w14:textId="77777777" w:rsidR="00726FF0" w:rsidRDefault="00726FF0" w:rsidP="00726FF0">
      <w:pPr>
        <w:pStyle w:val="BodyText1"/>
        <w:rPr>
          <w:i/>
          <w:iCs/>
        </w:rPr>
      </w:pPr>
    </w:p>
    <w:p w14:paraId="048C9AA9" w14:textId="77777777" w:rsidR="00726FF0" w:rsidRDefault="00726FF0" w:rsidP="00726FF0">
      <w:pPr>
        <w:pStyle w:val="BodyText1"/>
        <w:rPr>
          <w:i/>
          <w:iCs/>
        </w:rPr>
      </w:pPr>
    </w:p>
    <w:p w14:paraId="2115F773" w14:textId="61893008" w:rsidR="00726FF0" w:rsidRDefault="00726FF0" w:rsidP="00726FF0">
      <w:pPr>
        <w:pStyle w:val="Caption"/>
        <w:keepNext/>
      </w:pPr>
      <w:r>
        <w:t xml:space="preserve">Figure </w:t>
      </w:r>
      <w:r w:rsidR="00F81BDD">
        <w:rPr>
          <w:noProof/>
        </w:rPr>
        <w:fldChar w:fldCharType="begin"/>
      </w:r>
      <w:r w:rsidR="00F81BDD">
        <w:rPr>
          <w:noProof/>
        </w:rPr>
        <w:instrText xml:space="preserve"> SEQ Figure \* ARABIC </w:instrText>
      </w:r>
      <w:r w:rsidR="00F81BDD">
        <w:rPr>
          <w:noProof/>
        </w:rPr>
        <w:fldChar w:fldCharType="separate"/>
      </w:r>
      <w:r>
        <w:rPr>
          <w:noProof/>
        </w:rPr>
        <w:t>2</w:t>
      </w:r>
      <w:r w:rsidR="00F81BDD">
        <w:rPr>
          <w:noProof/>
        </w:rPr>
        <w:fldChar w:fldCharType="end"/>
      </w:r>
      <w:r>
        <w:t xml:space="preserve"> life expectancy against average annual change in life expecta</w:t>
      </w:r>
      <w:del w:id="2" w:author="Gerry McCartney" w:date="2020-02-07T20:08:00Z">
        <w:r w:rsidDel="00FB41EC">
          <w:delText>c</w:delText>
        </w:r>
      </w:del>
      <w:r>
        <w:t>n</w:t>
      </w:r>
      <w:ins w:id="3" w:author="Gerry McCartney" w:date="2020-02-07T20:08:00Z">
        <w:r w:rsidR="00FB41EC">
          <w:t>c</w:t>
        </w:r>
      </w:ins>
      <w:bookmarkStart w:id="4" w:name="_GoBack"/>
      <w:bookmarkEnd w:id="4"/>
      <w:r>
        <w:t>y over 6 decades with all 40 HMD countries (an alternative Figure 3)</w:t>
      </w:r>
    </w:p>
    <w:p w14:paraId="62C2B724" w14:textId="77777777" w:rsidR="00726FF0" w:rsidRDefault="00726FF0" w:rsidP="00726FF0">
      <w:pPr>
        <w:pStyle w:val="BodyText1"/>
        <w:rPr>
          <w:i/>
          <w:iCs/>
        </w:rPr>
      </w:pPr>
      <w:r>
        <w:rPr>
          <w:i/>
          <w:iCs/>
          <w:noProof/>
        </w:rPr>
        <w:drawing>
          <wp:inline distT="0" distB="0" distL="0" distR="0" wp14:anchorId="3B6E64CF" wp14:editId="151E2781">
            <wp:extent cx="5274310" cy="3164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fe exp again average annual chance in life exp 6 decades all HM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164205"/>
                    </a:xfrm>
                    <a:prstGeom prst="rect">
                      <a:avLst/>
                    </a:prstGeom>
                  </pic:spPr>
                </pic:pic>
              </a:graphicData>
            </a:graphic>
          </wp:inline>
        </w:drawing>
      </w:r>
    </w:p>
    <w:p w14:paraId="1EFDDAF6" w14:textId="54E5297D" w:rsidR="0007518E" w:rsidRDefault="0007518E" w:rsidP="00726FF0">
      <w:pPr>
        <w:pStyle w:val="BodyText1"/>
        <w:rPr>
          <w:i/>
          <w:iCs/>
        </w:rPr>
      </w:pPr>
    </w:p>
    <w:p w14:paraId="74224B20" w14:textId="60AF22E5" w:rsidR="0007518E" w:rsidRPr="00286568" w:rsidRDefault="0007518E" w:rsidP="0007518E">
      <w:pPr>
        <w:pStyle w:val="BodyText1"/>
      </w:pPr>
      <w:r>
        <w:lastRenderedPageBreak/>
        <w:t>Figure 2 graphs the life expectancy at the start of each decade, against the annual change in life expectancy over the decade, for all the countries in the HMD for which data was available.  As described in our methods, this will likely be skewed given that unweighted averages are shown and good quality data was not available for a nu</w:t>
      </w:r>
      <w:r w:rsidR="00F81BDD">
        <w:t>mber of countries until the mid-</w:t>
      </w:r>
      <w:r>
        <w:t xml:space="preserve">1980s.  It is not possible to draw conclusions from this presentation of the available data.  </w:t>
      </w:r>
    </w:p>
    <w:p w14:paraId="6E79E222" w14:textId="77777777" w:rsidR="0007518E" w:rsidRDefault="0007518E" w:rsidP="00726FF0">
      <w:pPr>
        <w:pStyle w:val="BodyText1"/>
        <w:rPr>
          <w:i/>
          <w:iCs/>
        </w:rPr>
      </w:pPr>
    </w:p>
    <w:p w14:paraId="62F8BB0A" w14:textId="77777777" w:rsidR="00726FF0" w:rsidRDefault="00726FF0" w:rsidP="00726FF0">
      <w:pPr>
        <w:pStyle w:val="BodyText1"/>
        <w:rPr>
          <w:i/>
          <w:iCs/>
        </w:rPr>
      </w:pPr>
    </w:p>
    <w:p w14:paraId="7B2C5C1A" w14:textId="77777777" w:rsidR="00726FF0" w:rsidRDefault="00726FF0" w:rsidP="00726FF0">
      <w:pPr>
        <w:pStyle w:val="BodyText1"/>
        <w:rPr>
          <w:i/>
          <w:iCs/>
        </w:rPr>
      </w:pPr>
    </w:p>
    <w:p w14:paraId="6FD639BE" w14:textId="77777777" w:rsidR="00726FF0" w:rsidRDefault="00726FF0" w:rsidP="00726FF0">
      <w:pPr>
        <w:pStyle w:val="BodyText1"/>
        <w:rPr>
          <w:i/>
          <w:iCs/>
        </w:rPr>
      </w:pPr>
    </w:p>
    <w:p w14:paraId="0872283C" w14:textId="77777777" w:rsidR="00726FF0" w:rsidRPr="00772452" w:rsidRDefault="00726FF0" w:rsidP="00726FF0">
      <w:pPr>
        <w:pStyle w:val="BodyText1"/>
        <w:rPr>
          <w:i/>
          <w:iCs/>
        </w:rPr>
      </w:pPr>
    </w:p>
    <w:p w14:paraId="1E7E432A" w14:textId="77777777" w:rsidR="00726FF0" w:rsidRPr="008A477A" w:rsidRDefault="00726FF0" w:rsidP="00726FF0">
      <w:pPr>
        <w:pStyle w:val="BodyText1"/>
        <w:keepNext/>
      </w:pPr>
    </w:p>
    <w:sectPr w:rsidR="00726FF0" w:rsidRPr="008A477A">
      <w:head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ry McCartney" w:date="2020-02-07T20:07:00Z" w:initials="GM">
    <w:p w14:paraId="6447D89E" w14:textId="5C1DF273" w:rsidR="00FB41EC" w:rsidRDefault="00FB41EC">
      <w:pPr>
        <w:pStyle w:val="CommentText"/>
      </w:pPr>
      <w:r>
        <w:rPr>
          <w:rStyle w:val="CommentReference"/>
        </w:rPr>
        <w:annotationRef/>
      </w:r>
      <w:r>
        <w:t>This is a duplicate</w:t>
      </w:r>
    </w:p>
  </w:comment>
  <w:comment w:id="1" w:author="Gerry McCartney" w:date="2020-02-07T20:08:00Z" w:initials="GM">
    <w:p w14:paraId="03EB0E62" w14:textId="106595D5" w:rsidR="00FB41EC" w:rsidRDefault="00FB41EC">
      <w:pPr>
        <w:pStyle w:val="CommentText"/>
      </w:pPr>
      <w:r>
        <w:rPr>
          <w:rStyle w:val="CommentReference"/>
        </w:rPr>
        <w:annotationRef/>
      </w:r>
      <w:r>
        <w:t>Delete, this isn’t used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47D89E" w15:done="0"/>
  <w15:commentEx w15:paraId="03EB0E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FA4A8" w14:textId="77777777" w:rsidR="00D20FDF" w:rsidRDefault="00D20FDF" w:rsidP="00D20FDF">
      <w:pPr>
        <w:spacing w:after="0" w:line="240" w:lineRule="auto"/>
      </w:pPr>
      <w:r>
        <w:separator/>
      </w:r>
    </w:p>
  </w:endnote>
  <w:endnote w:type="continuationSeparator" w:id="0">
    <w:p w14:paraId="7E2AA75F" w14:textId="77777777" w:rsidR="00D20FDF" w:rsidRDefault="00D20FDF" w:rsidP="00D2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5ACB1" w14:textId="77777777" w:rsidR="00D20FDF" w:rsidRDefault="00D20FDF" w:rsidP="00D20FDF">
      <w:pPr>
        <w:spacing w:after="0" w:line="240" w:lineRule="auto"/>
      </w:pPr>
      <w:r>
        <w:separator/>
      </w:r>
    </w:p>
  </w:footnote>
  <w:footnote w:type="continuationSeparator" w:id="0">
    <w:p w14:paraId="275C1325" w14:textId="77777777" w:rsidR="00D20FDF" w:rsidRDefault="00D20FDF" w:rsidP="00D20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5792A" w14:textId="3625604A" w:rsidR="00D20FDF" w:rsidRPr="00D20FDF" w:rsidRDefault="00D20FDF" w:rsidP="00D20FDF">
    <w:pPr>
      <w:pStyle w:val="Header"/>
      <w:jc w:val="right"/>
      <w:rPr>
        <w:sz w:val="20"/>
        <w:szCs w:val="20"/>
      </w:rPr>
    </w:pPr>
    <w:r w:rsidRPr="00D20FDF">
      <w:rPr>
        <w:sz w:val="20"/>
        <w:szCs w:val="20"/>
      </w:rPr>
      <w:t xml:space="preserve">Biological Limits paper supplemental data </w:t>
    </w:r>
    <w:r>
      <w:rPr>
        <w:sz w:val="20"/>
        <w:szCs w:val="20"/>
      </w:rPr>
      <w:t xml:space="preserve">- </w:t>
    </w:r>
    <w:r w:rsidRPr="00D20FDF">
      <w:rPr>
        <w:sz w:val="20"/>
        <w:szCs w:val="20"/>
      </w:rPr>
      <w:t>draft</w:t>
    </w:r>
  </w:p>
  <w:p w14:paraId="04A26525" w14:textId="77777777" w:rsidR="00D20FDF" w:rsidRDefault="00D20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ry McCartney">
    <w15:presenceInfo w15:providerId="AD" w15:userId="S-1-5-21-715991605-1245273282-14044502-8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F0"/>
    <w:rsid w:val="0003231D"/>
    <w:rsid w:val="0007518E"/>
    <w:rsid w:val="000B5054"/>
    <w:rsid w:val="000B7B14"/>
    <w:rsid w:val="000C6EB6"/>
    <w:rsid w:val="0010680F"/>
    <w:rsid w:val="00106EF1"/>
    <w:rsid w:val="00112265"/>
    <w:rsid w:val="00120525"/>
    <w:rsid w:val="001279B1"/>
    <w:rsid w:val="0013180F"/>
    <w:rsid w:val="00140405"/>
    <w:rsid w:val="001675F3"/>
    <w:rsid w:val="00172860"/>
    <w:rsid w:val="001729BB"/>
    <w:rsid w:val="00175C38"/>
    <w:rsid w:val="00186039"/>
    <w:rsid w:val="00193FA8"/>
    <w:rsid w:val="001A170A"/>
    <w:rsid w:val="001A496F"/>
    <w:rsid w:val="001D1890"/>
    <w:rsid w:val="001E602B"/>
    <w:rsid w:val="001E6745"/>
    <w:rsid w:val="0020216B"/>
    <w:rsid w:val="00211339"/>
    <w:rsid w:val="00211922"/>
    <w:rsid w:val="00227009"/>
    <w:rsid w:val="00244AF4"/>
    <w:rsid w:val="002C5F99"/>
    <w:rsid w:val="002D1027"/>
    <w:rsid w:val="002D6BBA"/>
    <w:rsid w:val="002E2303"/>
    <w:rsid w:val="002E63B4"/>
    <w:rsid w:val="002E6736"/>
    <w:rsid w:val="00307C29"/>
    <w:rsid w:val="00315BCA"/>
    <w:rsid w:val="0031674A"/>
    <w:rsid w:val="003347DA"/>
    <w:rsid w:val="0033754D"/>
    <w:rsid w:val="00347701"/>
    <w:rsid w:val="00352307"/>
    <w:rsid w:val="00373501"/>
    <w:rsid w:val="0038233D"/>
    <w:rsid w:val="00382649"/>
    <w:rsid w:val="00391899"/>
    <w:rsid w:val="003A1B0D"/>
    <w:rsid w:val="003C5ECF"/>
    <w:rsid w:val="003E33A5"/>
    <w:rsid w:val="003F037A"/>
    <w:rsid w:val="003F70AD"/>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764B1"/>
    <w:rsid w:val="005C0D9C"/>
    <w:rsid w:val="005C59C3"/>
    <w:rsid w:val="005D5A5A"/>
    <w:rsid w:val="00613A14"/>
    <w:rsid w:val="006602F3"/>
    <w:rsid w:val="006712C0"/>
    <w:rsid w:val="00681205"/>
    <w:rsid w:val="00686DE9"/>
    <w:rsid w:val="006979F9"/>
    <w:rsid w:val="006C3EFA"/>
    <w:rsid w:val="006D124E"/>
    <w:rsid w:val="00714FEC"/>
    <w:rsid w:val="007208BC"/>
    <w:rsid w:val="00723AFA"/>
    <w:rsid w:val="00726FF0"/>
    <w:rsid w:val="00730209"/>
    <w:rsid w:val="007459AB"/>
    <w:rsid w:val="00766141"/>
    <w:rsid w:val="007A67F6"/>
    <w:rsid w:val="007A7D51"/>
    <w:rsid w:val="007B53DB"/>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E6091"/>
    <w:rsid w:val="00BF3F19"/>
    <w:rsid w:val="00C059A2"/>
    <w:rsid w:val="00C27630"/>
    <w:rsid w:val="00C3025E"/>
    <w:rsid w:val="00C4040A"/>
    <w:rsid w:val="00C564DC"/>
    <w:rsid w:val="00C60191"/>
    <w:rsid w:val="00C81746"/>
    <w:rsid w:val="00CC4236"/>
    <w:rsid w:val="00CD1081"/>
    <w:rsid w:val="00CE5C70"/>
    <w:rsid w:val="00D1284E"/>
    <w:rsid w:val="00D20FDF"/>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35596"/>
    <w:rsid w:val="00E44A15"/>
    <w:rsid w:val="00E600FD"/>
    <w:rsid w:val="00E73D3B"/>
    <w:rsid w:val="00E91614"/>
    <w:rsid w:val="00E91D77"/>
    <w:rsid w:val="00F17A93"/>
    <w:rsid w:val="00F42410"/>
    <w:rsid w:val="00F42FC0"/>
    <w:rsid w:val="00F76F61"/>
    <w:rsid w:val="00F81BDD"/>
    <w:rsid w:val="00F87672"/>
    <w:rsid w:val="00FA02F9"/>
    <w:rsid w:val="00FA6955"/>
    <w:rsid w:val="00FB41EC"/>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C3EF8"/>
  <w15:chartTrackingRefBased/>
  <w15:docId w15:val="{3C5F71A7-0B19-4EBA-A14B-FA36B22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Caption">
    <w:name w:val="caption"/>
    <w:basedOn w:val="Normal"/>
    <w:next w:val="Normal"/>
    <w:unhideWhenUsed/>
    <w:qFormat/>
    <w:rsid w:val="00726FF0"/>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20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FDF"/>
    <w:rPr>
      <w:rFonts w:ascii="Arial" w:hAnsi="Arial"/>
      <w:sz w:val="24"/>
      <w:szCs w:val="22"/>
      <w:lang w:eastAsia="en-US"/>
    </w:rPr>
  </w:style>
  <w:style w:type="table" w:styleId="PlainTable5">
    <w:name w:val="Plain Table 5"/>
    <w:basedOn w:val="TableNormal"/>
    <w:uiPriority w:val="45"/>
    <w:rsid w:val="002021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semiHidden/>
    <w:unhideWhenUsed/>
    <w:rsid w:val="0020216B"/>
    <w:rPr>
      <w:sz w:val="16"/>
      <w:szCs w:val="16"/>
    </w:rPr>
  </w:style>
  <w:style w:type="paragraph" w:styleId="CommentText">
    <w:name w:val="annotation text"/>
    <w:basedOn w:val="Normal"/>
    <w:link w:val="CommentTextChar"/>
    <w:semiHidden/>
    <w:unhideWhenUsed/>
    <w:rsid w:val="0020216B"/>
    <w:pPr>
      <w:spacing w:line="240" w:lineRule="auto"/>
    </w:pPr>
    <w:rPr>
      <w:sz w:val="20"/>
      <w:szCs w:val="20"/>
    </w:rPr>
  </w:style>
  <w:style w:type="character" w:customStyle="1" w:styleId="CommentTextChar">
    <w:name w:val="Comment Text Char"/>
    <w:basedOn w:val="DefaultParagraphFont"/>
    <w:link w:val="CommentText"/>
    <w:semiHidden/>
    <w:rsid w:val="0020216B"/>
    <w:rPr>
      <w:rFonts w:ascii="Arial" w:hAnsi="Arial"/>
      <w:lang w:eastAsia="en-US"/>
    </w:rPr>
  </w:style>
  <w:style w:type="paragraph" w:styleId="CommentSubject">
    <w:name w:val="annotation subject"/>
    <w:basedOn w:val="CommentText"/>
    <w:next w:val="CommentText"/>
    <w:link w:val="CommentSubjectChar"/>
    <w:semiHidden/>
    <w:unhideWhenUsed/>
    <w:rsid w:val="0020216B"/>
    <w:rPr>
      <w:b/>
      <w:bCs/>
    </w:rPr>
  </w:style>
  <w:style w:type="character" w:customStyle="1" w:styleId="CommentSubjectChar">
    <w:name w:val="Comment Subject Char"/>
    <w:basedOn w:val="CommentTextChar"/>
    <w:link w:val="CommentSubject"/>
    <w:semiHidden/>
    <w:rsid w:val="0020216B"/>
    <w:rPr>
      <w:rFonts w:ascii="Arial" w:hAnsi="Arial"/>
      <w:b/>
      <w:bCs/>
      <w:lang w:eastAsia="en-US"/>
    </w:rPr>
  </w:style>
  <w:style w:type="paragraph" w:styleId="BalloonText">
    <w:name w:val="Balloon Text"/>
    <w:basedOn w:val="Normal"/>
    <w:link w:val="BalloonTextChar"/>
    <w:semiHidden/>
    <w:unhideWhenUsed/>
    <w:rsid w:val="002021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0216B"/>
    <w:rPr>
      <w:rFonts w:ascii="Segoe UI" w:hAnsi="Segoe UI" w:cs="Segoe UI"/>
      <w:sz w:val="18"/>
      <w:szCs w:val="18"/>
      <w:lang w:eastAsia="en-US"/>
    </w:rPr>
  </w:style>
  <w:style w:type="table" w:styleId="TableGrid">
    <w:name w:val="Table Grid"/>
    <w:basedOn w:val="TableNormal"/>
    <w:rsid w:val="00720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cid:image002.jpg@01D5D10E.4ACBB870"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AE03787DFA994FA271F9FD2B66756E" ma:contentTypeVersion="0" ma:contentTypeDescription="Create a new document." ma:contentTypeScope="" ma:versionID="30208050bfc5d94308a075d0575c18ed">
  <xsd:schema xmlns:xsd="http://www.w3.org/2001/XMLSchema" xmlns:xs="http://www.w3.org/2001/XMLSchema" xmlns:p="http://schemas.microsoft.com/office/2006/metadata/properties" targetNamespace="http://schemas.microsoft.com/office/2006/metadata/properties" ma:root="true" ma:fieldsID="fbcbbdfa5982cb175ec22d50f820936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29248-B4FD-4221-A781-416999AD3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7E19391-8D95-4764-8AE4-98D98BD67787}">
  <ds:schemaRefs>
    <ds:schemaRef ds:uri="http://purl.org/dc/elements/1.1/"/>
    <ds:schemaRef ds:uri="http://schemas.microsoft.com/office/infopath/2007/PartnerControls"/>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www.w3.org/XML/1998/namespace"/>
    <ds:schemaRef ds:uri="http://purl.org/dc/terms/"/>
  </ds:schemaRefs>
</ds:datastoreItem>
</file>

<file path=customXml/itemProps3.xml><?xml version="1.0" encoding="utf-8"?>
<ds:datastoreItem xmlns:ds="http://schemas.openxmlformats.org/officeDocument/2006/customXml" ds:itemID="{BB7C5949-E21A-433F-8AC2-02D325AB5255}">
  <ds:schemaRefs>
    <ds:schemaRef ds:uri="http://schemas.microsoft.com/sharepoint/v3/contenttype/forms"/>
  </ds:schemaRefs>
</ds:datastoreItem>
</file>

<file path=customXml/itemProps4.xml><?xml version="1.0" encoding="utf-8"?>
<ds:datastoreItem xmlns:ds="http://schemas.openxmlformats.org/officeDocument/2006/customXml" ds:itemID="{576724EF-C22E-4E03-A3B3-37C616D5F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338</Words>
  <Characters>1929</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Devine</dc:creator>
  <cp:keywords/>
  <dc:description/>
  <cp:lastModifiedBy>Gerry McCartney</cp:lastModifiedBy>
  <cp:revision>2</cp:revision>
  <dcterms:created xsi:type="dcterms:W3CDTF">2020-02-07T20:26:00Z</dcterms:created>
  <dcterms:modified xsi:type="dcterms:W3CDTF">2020-02-07T20:26:00Z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903126</vt:lpwstr>
  </property>
  <property fmtid="{D5CDD505-2E9C-101B-9397-08002B2CF9AE}" pid="3" name="ContentTypeId">
    <vt:lpwstr>0x0101009FAE03787DFA994FA271F9FD2B66756E</vt:lpwstr>
  </property>
  <property fmtid="{D5CDD505-2E9C-101B-9397-08002B2CF9AE}" pid="4" name="IsMyDocuments">
    <vt:bool>true</vt:bool>
  </property>
  <property fmtid="{D5CDD505-2E9C-101B-9397-08002B2CF9AE}" pid="5" name="ProjectId">
    <vt:lpwstr>0</vt:lpwstr>
  </property>
  <property fmtid="{D5CDD505-2E9C-101B-9397-08002B2CF9AE}" pid="6" name="StyleId">
    <vt:lpwstr>http://www.zotero.org/styles/vancouver</vt:lpwstr>
  </property>
</Properties>
</file>